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E0AA" w14:textId="735B71AD" w:rsidR="0021273A" w:rsidRDefault="0021273A" w:rsidP="0021273A">
      <w:pPr>
        <w:pStyle w:val="Title"/>
      </w:pPr>
      <w:r>
        <w:t xml:space="preserve">Proposed extensions to </w:t>
      </w:r>
      <w:r w:rsidR="00620EB0" w:rsidRPr="00620EB0">
        <w:t xml:space="preserve">International Committee for Animal Recording </w:t>
      </w:r>
      <w:r w:rsidR="00620EB0">
        <w:t>(</w:t>
      </w:r>
      <w:r>
        <w:t>ICAR</w:t>
      </w:r>
      <w:r w:rsidR="00620EB0">
        <w:t>)</w:t>
      </w:r>
      <w:r>
        <w:t xml:space="preserve"> </w:t>
      </w:r>
      <w:r w:rsidR="004726E7" w:rsidRPr="004726E7">
        <w:t xml:space="preserve">Animal Data Exchange </w:t>
      </w:r>
      <w:r w:rsidR="004726E7">
        <w:t>(</w:t>
      </w:r>
      <w:r>
        <w:t>ADE</w:t>
      </w:r>
      <w:r w:rsidR="004726E7">
        <w:t>)</w:t>
      </w:r>
      <w:r>
        <w:t xml:space="preserve"> standards for UK Veterinary Treatment data</w:t>
      </w:r>
    </w:p>
    <w:p w14:paraId="383CECB2" w14:textId="5B02B546" w:rsidR="00854753" w:rsidRPr="00DD2B51" w:rsidRDefault="007F3919" w:rsidP="00574BBA">
      <w:pPr>
        <w:pStyle w:val="Subtitle"/>
      </w:pPr>
      <w:r>
        <w:t>Jonathan Massey</w:t>
      </w:r>
      <w:r w:rsidR="007A2BF1" w:rsidRPr="00574BBA">
        <w:rPr>
          <w:vertAlign w:val="superscript"/>
        </w:rPr>
        <w:t>1</w:t>
      </w:r>
      <w:r w:rsidR="003109F3">
        <w:t xml:space="preserve">, </w:t>
      </w:r>
      <w:r w:rsidR="007A2BF1">
        <w:t>Andrew Cooke</w:t>
      </w:r>
      <w:r w:rsidR="007A2BF1" w:rsidRPr="00574BBA">
        <w:rPr>
          <w:vertAlign w:val="superscript"/>
        </w:rPr>
        <w:t>2,3</w:t>
      </w:r>
      <w:r w:rsidR="003109F3">
        <w:t xml:space="preserve">, </w:t>
      </w:r>
      <w:r w:rsidR="002A49E1">
        <w:t>Kristen Reyher</w:t>
      </w:r>
      <w:r w:rsidR="002A49E1" w:rsidRPr="00574BBA">
        <w:rPr>
          <w:vertAlign w:val="superscript"/>
        </w:rPr>
        <w:t>1</w:t>
      </w:r>
      <w:r w:rsidR="00DE4672">
        <w:t xml:space="preserve">, </w:t>
      </w:r>
      <w:r w:rsidR="00DE4672" w:rsidRPr="00DE4672">
        <w:t>Andrew Dowsey</w:t>
      </w:r>
      <w:r w:rsidR="00DE4672" w:rsidRPr="00DE4672">
        <w:rPr>
          <w:vertAlign w:val="superscript"/>
        </w:rPr>
        <w:t>1</w:t>
      </w:r>
    </w:p>
    <w:p w14:paraId="7545448F" w14:textId="32C7E1AE" w:rsidR="0021273A" w:rsidRDefault="0021273A" w:rsidP="0021273A">
      <w:pPr>
        <w:pStyle w:val="Heading1"/>
      </w:pPr>
      <w:r>
        <w:t>Introduction</w:t>
      </w:r>
    </w:p>
    <w:p w14:paraId="57222610" w14:textId="71D460C6" w:rsidR="0021273A" w:rsidRDefault="0021273A" w:rsidP="0021273A">
      <w:r>
        <w:t>Currently there exist no openly accessible standards for interchange of data regarding veterinary treatments given to food</w:t>
      </w:r>
      <w:r w:rsidR="0030375B">
        <w:t>-</w:t>
      </w:r>
      <w:r>
        <w:t>producing animals in the UK. There is an emerging necessity for interchange o</w:t>
      </w:r>
      <w:bookmarkStart w:id="0" w:name="_GoBack"/>
      <w:bookmarkEnd w:id="0"/>
      <w:r>
        <w:t xml:space="preserve">f such data for the purpose of analysis and reporting in industry, academic research and regulatory contexts. </w:t>
      </w:r>
      <w:r w:rsidR="00D53893">
        <w:t>Current challenges to these purposes</w:t>
      </w:r>
      <w:r w:rsidR="002965DE">
        <w:t>, however, are</w:t>
      </w:r>
      <w:r w:rsidR="00D53893">
        <w:t xml:space="preserve"> the laborious and error-prone manual re-keying of data, datasets recorded using inaccessible technologies, conceptual mismatches between dataset, and extensive use of free-text data in lieu of standardised values. Many of these challenges may be addressed by widespread adoption of openly</w:t>
      </w:r>
      <w:r w:rsidR="00F11074">
        <w:t xml:space="preserve"> </w:t>
      </w:r>
      <w:r w:rsidR="00D53893">
        <w:t>available data standards.</w:t>
      </w:r>
    </w:p>
    <w:p w14:paraId="24A0510A" w14:textId="7B918E14" w:rsidR="00D53893" w:rsidRDefault="00D53893" w:rsidP="00D53893">
      <w:pPr>
        <w:pStyle w:val="Heading2"/>
      </w:pPr>
      <w:r>
        <w:t xml:space="preserve">Standards, Messages and </w:t>
      </w:r>
      <w:r w:rsidR="00BA6109" w:rsidRPr="00BA6109">
        <w:t xml:space="preserve">Application Programming Interfaces </w:t>
      </w:r>
      <w:r w:rsidR="00BA6109">
        <w:t>(</w:t>
      </w:r>
      <w:r>
        <w:t>APIs</w:t>
      </w:r>
      <w:r w:rsidR="00BA6109">
        <w:t>)</w:t>
      </w:r>
    </w:p>
    <w:p w14:paraId="26747789" w14:textId="1A0482BD" w:rsidR="00D53893" w:rsidRDefault="00675943" w:rsidP="00444F17">
      <w:r>
        <w:t xml:space="preserve">For the purposes of this document, a data standard may be considered a set of rules regarding </w:t>
      </w:r>
      <w:r w:rsidR="001322F7">
        <w:t xml:space="preserve">data </w:t>
      </w:r>
      <w:r w:rsidR="0059450A">
        <w:t>describing a set of entities (physical, conceptual, temporal or legal</w:t>
      </w:r>
      <w:r w:rsidR="00DC2823">
        <w:t xml:space="preserve">). The specific medium </w:t>
      </w:r>
      <w:r w:rsidR="00053F37">
        <w:t>by which these data are recorded</w:t>
      </w:r>
      <w:r w:rsidR="000C5682">
        <w:t xml:space="preserve"> is not specified, merely what information is required and the logical form thereof. </w:t>
      </w:r>
      <w:r w:rsidR="004515BE">
        <w:t xml:space="preserve">Extending this concept to standards for data </w:t>
      </w:r>
      <w:r w:rsidR="004515BE">
        <w:rPr>
          <w:i/>
          <w:iCs/>
        </w:rPr>
        <w:t>exchange</w:t>
      </w:r>
      <w:r w:rsidR="004515BE">
        <w:t xml:space="preserve">, the standards specify </w:t>
      </w:r>
      <w:r w:rsidR="00414BC9">
        <w:t xml:space="preserve">the rules for what messages may be exchanged between parties and not the specific transport of these messages. </w:t>
      </w:r>
    </w:p>
    <w:p w14:paraId="66391254" w14:textId="33B1F602" w:rsidR="002B16A5" w:rsidRPr="004515BE" w:rsidRDefault="002B16A5" w:rsidP="00444F17">
      <w:r>
        <w:t xml:space="preserve">For automated exchange of messages between systems, APIs </w:t>
      </w:r>
      <w:r w:rsidR="00694B19">
        <w:t>are commonly used. This specification does not cover implementation of such APIs but rather defines the rules by which an API may be judged compliant with the specification.</w:t>
      </w:r>
      <w:r w:rsidR="003522B5">
        <w:t xml:space="preserve"> Software tools</w:t>
      </w:r>
      <w:r w:rsidR="00844171">
        <w:t xml:space="preserve"> </w:t>
      </w:r>
      <w:r w:rsidR="00E37AE7">
        <w:t xml:space="preserve">already </w:t>
      </w:r>
      <w:r w:rsidR="00844171">
        <w:t>exist</w:t>
      </w:r>
      <w:r w:rsidR="003522B5">
        <w:t xml:space="preserve"> for automatic generation of API implementations in a variety of programming languages</w:t>
      </w:r>
      <w:r w:rsidR="00D020FC">
        <w:t xml:space="preserve"> from a suitable data specification</w:t>
      </w:r>
      <w:r w:rsidR="00E37AE7">
        <w:t>; these would</w:t>
      </w:r>
      <w:r w:rsidR="00D020FC">
        <w:t xml:space="preserve"> pro</w:t>
      </w:r>
      <w:r w:rsidR="00DE1DE5">
        <w:t>b</w:t>
      </w:r>
      <w:r w:rsidR="00D020FC">
        <w:t>ably</w:t>
      </w:r>
      <w:r w:rsidR="00E37AE7">
        <w:t xml:space="preserve"> already be</w:t>
      </w:r>
      <w:r w:rsidR="00D020FC">
        <w:t xml:space="preserve"> compliant with the specification. </w:t>
      </w:r>
    </w:p>
    <w:p w14:paraId="5D9B6503" w14:textId="17AF1561" w:rsidR="00D53893" w:rsidRDefault="00D53893" w:rsidP="00D53893">
      <w:pPr>
        <w:pStyle w:val="Heading2"/>
      </w:pPr>
      <w:r>
        <w:t>ICAR Animal Data Exchange standards</w:t>
      </w:r>
    </w:p>
    <w:p w14:paraId="32D3EDD3" w14:textId="45B01F4E" w:rsidR="00AE1426" w:rsidRDefault="000F36D2" w:rsidP="00AE1426">
      <w:r w:rsidRPr="000F36D2">
        <w:t xml:space="preserve">ICAR is an International Non-Governmental Organisation (INGO) </w:t>
      </w:r>
      <w:r w:rsidR="002F2526">
        <w:t>that</w:t>
      </w:r>
      <w:r w:rsidR="00DF3A2A">
        <w:t xml:space="preserve"> “</w:t>
      </w:r>
      <w:r w:rsidR="00DF3A2A" w:rsidRPr="00DF3A2A">
        <w:t>strives to be the leading global provider of Guidelines, Standards and Certification for animal identification, animal recording and animal evaluation.</w:t>
      </w:r>
      <w:r w:rsidR="00DF3A2A">
        <w:t>”</w:t>
      </w:r>
      <w:sdt>
        <w:sdtPr>
          <w:id w:val="221103326"/>
          <w:citation/>
        </w:sdtPr>
        <w:sdtEndPr/>
        <w:sdtContent>
          <w:r w:rsidR="00A46563">
            <w:fldChar w:fldCharType="begin"/>
          </w:r>
          <w:r w:rsidR="00023960">
            <w:instrText xml:space="preserve">CITATION The19 \l 2057 </w:instrText>
          </w:r>
          <w:r w:rsidR="00A46563">
            <w:fldChar w:fldCharType="separate"/>
          </w:r>
          <w:r w:rsidR="00514419">
            <w:rPr>
              <w:noProof/>
            </w:rPr>
            <w:t xml:space="preserve"> [1]</w:t>
          </w:r>
          <w:r w:rsidR="00A46563">
            <w:fldChar w:fldCharType="end"/>
          </w:r>
        </w:sdtContent>
      </w:sdt>
      <w:r w:rsidR="00023960">
        <w:t xml:space="preserve">. </w:t>
      </w:r>
      <w:proofErr w:type="gramStart"/>
      <w:r w:rsidR="00315C95">
        <w:t>A</w:t>
      </w:r>
      <w:r w:rsidR="00023960">
        <w:t xml:space="preserve"> number of</w:t>
      </w:r>
      <w:proofErr w:type="gramEnd"/>
      <w:r w:rsidR="00023960">
        <w:t xml:space="preserve"> working groups cover aspects of </w:t>
      </w:r>
      <w:r w:rsidR="00313A02">
        <w:t xml:space="preserve">the </w:t>
      </w:r>
      <w:r w:rsidR="00315C95">
        <w:t xml:space="preserve">organisation’s remit such as artificial insemination, </w:t>
      </w:r>
      <w:r w:rsidR="00D83500">
        <w:t xml:space="preserve">milk recording, livestock genetics and animal data exchange. </w:t>
      </w:r>
      <w:r w:rsidR="00266BE8">
        <w:t xml:space="preserve">The ADE working group </w:t>
      </w:r>
      <w:r w:rsidR="00EC0507">
        <w:t xml:space="preserve">consists of representatives of companies and organisations </w:t>
      </w:r>
      <w:r w:rsidR="00425DA1">
        <w:t xml:space="preserve">from several countries </w:t>
      </w:r>
      <w:r w:rsidR="00EC0507">
        <w:t xml:space="preserve">whose business relates to the </w:t>
      </w:r>
      <w:r w:rsidR="00425DA1">
        <w:t>automated exchange of data regarding livestock</w:t>
      </w:r>
      <w:sdt>
        <w:sdtPr>
          <w:id w:val="-1899036609"/>
          <w:citation/>
        </w:sdtPr>
        <w:sdtEndPr/>
        <w:sdtContent>
          <w:r w:rsidR="00F83274">
            <w:fldChar w:fldCharType="begin"/>
          </w:r>
          <w:r w:rsidR="00F83274">
            <w:instrText xml:space="preserve"> CITATION ICA19 \l 2057 </w:instrText>
          </w:r>
          <w:r w:rsidR="00F83274">
            <w:fldChar w:fldCharType="separate"/>
          </w:r>
          <w:r w:rsidR="00514419">
            <w:rPr>
              <w:noProof/>
            </w:rPr>
            <w:t xml:space="preserve"> [2]</w:t>
          </w:r>
          <w:r w:rsidR="00F83274">
            <w:fldChar w:fldCharType="end"/>
          </w:r>
        </w:sdtContent>
      </w:sdt>
      <w:r w:rsidR="00425DA1">
        <w:t xml:space="preserve">. </w:t>
      </w:r>
      <w:r w:rsidR="00D56297">
        <w:t>This group</w:t>
      </w:r>
      <w:r w:rsidR="00202598">
        <w:t xml:space="preserve"> ha</w:t>
      </w:r>
      <w:r w:rsidR="00405B9B">
        <w:t>s</w:t>
      </w:r>
      <w:r w:rsidR="00202598">
        <w:t xml:space="preserve"> published a set of data standards which at the most recent revision (1.9) cover </w:t>
      </w:r>
      <w:r w:rsidR="00291997">
        <w:t xml:space="preserve">many aspects of livestock animal production but </w:t>
      </w:r>
      <w:r w:rsidR="001529DA">
        <w:t xml:space="preserve">not </w:t>
      </w:r>
      <w:r w:rsidR="007A1031">
        <w:t xml:space="preserve">that of veterinary treatments in the UK context. </w:t>
      </w:r>
    </w:p>
    <w:p w14:paraId="3A224CA5" w14:textId="10ADCBAE" w:rsidR="007A1031" w:rsidRPr="00AE1426" w:rsidRDefault="005C0875" w:rsidP="00AE1426">
      <w:r>
        <w:t>Within the ICAR ADE working group, t</w:t>
      </w:r>
      <w:r w:rsidR="007A1031">
        <w:t>here is underway an initiative to produce a new set of ADE standards in a more open fashion</w:t>
      </w:r>
      <w:r w:rsidR="00861D5A">
        <w:t xml:space="preserve">, with a different technical </w:t>
      </w:r>
      <w:r w:rsidR="001E5EBB">
        <w:t>format</w:t>
      </w:r>
      <w:r w:rsidR="00861D5A">
        <w:t xml:space="preserve"> and design philosophy to the previously published standard</w:t>
      </w:r>
      <w:sdt>
        <w:sdtPr>
          <w:id w:val="167215239"/>
          <w:citation/>
        </w:sdtPr>
        <w:sdtEndPr/>
        <w:sdtContent>
          <w:r w:rsidR="003A12FF">
            <w:fldChar w:fldCharType="begin"/>
          </w:r>
          <w:r>
            <w:instrText xml:space="preserve">CITATION ADE19 \l 2057 </w:instrText>
          </w:r>
          <w:r w:rsidR="003A12FF">
            <w:fldChar w:fldCharType="separate"/>
          </w:r>
          <w:r w:rsidR="00514419">
            <w:rPr>
              <w:noProof/>
            </w:rPr>
            <w:t xml:space="preserve"> [3]</w:t>
          </w:r>
          <w:r w:rsidR="003A12FF">
            <w:fldChar w:fldCharType="end"/>
          </w:r>
        </w:sdtContent>
      </w:sdt>
      <w:r w:rsidR="00861D5A">
        <w:t>.</w:t>
      </w:r>
      <w:r w:rsidR="001E5EBB">
        <w:t xml:space="preserve"> </w:t>
      </w:r>
      <w:r w:rsidR="00A81D79">
        <w:t>Work from this group has also recently included standardised naming conven</w:t>
      </w:r>
      <w:r w:rsidR="005C20B9">
        <w:t>tions and data dictionaries developed as part of the New Zealand Farm Data Standards programme</w:t>
      </w:r>
      <w:sdt>
        <w:sdtPr>
          <w:id w:val="-382787987"/>
          <w:citation/>
        </w:sdtPr>
        <w:sdtEndPr/>
        <w:sdtContent>
          <w:r w:rsidR="005C20B9">
            <w:fldChar w:fldCharType="begin"/>
          </w:r>
          <w:r w:rsidR="005C20B9">
            <w:instrText xml:space="preserve"> CITATION Coo14 \l 2057 </w:instrText>
          </w:r>
          <w:r w:rsidR="005C20B9">
            <w:fldChar w:fldCharType="separate"/>
          </w:r>
          <w:r w:rsidR="00514419">
            <w:rPr>
              <w:noProof/>
            </w:rPr>
            <w:t xml:space="preserve"> [4]</w:t>
          </w:r>
          <w:r w:rsidR="005C20B9">
            <w:fldChar w:fldCharType="end"/>
          </w:r>
        </w:sdtContent>
      </w:sdt>
      <w:r w:rsidR="00A457CA">
        <w:t>.</w:t>
      </w:r>
    </w:p>
    <w:p w14:paraId="407FB979" w14:textId="2E4B792A" w:rsidR="00D53893" w:rsidRDefault="00210DA8" w:rsidP="00D53893">
      <w:pPr>
        <w:pStyle w:val="Heading2"/>
      </w:pPr>
      <w:r>
        <w:t>Extensions to satisfy</w:t>
      </w:r>
      <w:r w:rsidR="00514419">
        <w:t xml:space="preserve"> UK</w:t>
      </w:r>
      <w:r>
        <w:t xml:space="preserve"> regulatory requirements</w:t>
      </w:r>
    </w:p>
    <w:p w14:paraId="31D8B0EC" w14:textId="67FE217F" w:rsidR="00F11074" w:rsidRDefault="00755978" w:rsidP="00F11074">
      <w:r>
        <w:t>T</w:t>
      </w:r>
      <w:r w:rsidR="00F11074" w:rsidRPr="0021273A">
        <w:t>his document propose</w:t>
      </w:r>
      <w:r>
        <w:t>s</w:t>
      </w:r>
      <w:r w:rsidR="00F11074" w:rsidRPr="0021273A">
        <w:t xml:space="preserve"> </w:t>
      </w:r>
      <w:r w:rsidR="00F11074">
        <w:t xml:space="preserve">a set of </w:t>
      </w:r>
      <w:r w:rsidR="00F11074" w:rsidRPr="0021273A">
        <w:t>messages containing data pertinent to the recording of veterinary treatments given to food-producing animals as specified by Part 3 of the Veterinary Medicines Regulations 2013</w:t>
      </w:r>
      <w:sdt>
        <w:sdtPr>
          <w:id w:val="-1645498176"/>
          <w:citation/>
        </w:sdtPr>
        <w:sdtEndPr/>
        <w:sdtContent>
          <w:r w:rsidR="005C0875">
            <w:fldChar w:fldCharType="begin"/>
          </w:r>
          <w:r w:rsidR="005C0875">
            <w:instrText xml:space="preserve"> CITATION The13 \l 2057 </w:instrText>
          </w:r>
          <w:r w:rsidR="005C0875">
            <w:fldChar w:fldCharType="separate"/>
          </w:r>
          <w:r w:rsidR="00DD2B51">
            <w:rPr>
              <w:noProof/>
            </w:rPr>
            <w:t xml:space="preserve"> [5]</w:t>
          </w:r>
          <w:r w:rsidR="005C0875">
            <w:fldChar w:fldCharType="end"/>
          </w:r>
        </w:sdtContent>
      </w:sdt>
      <w:r w:rsidR="00F11074" w:rsidRPr="0021273A">
        <w:t xml:space="preserve"> (henceforth, "the regulations").</w:t>
      </w:r>
    </w:p>
    <w:p w14:paraId="3C4E6C3A" w14:textId="203BC3DF" w:rsidR="003444FC" w:rsidRDefault="003444FC" w:rsidP="003444FC">
      <w:r w:rsidRPr="003444FC">
        <w:lastRenderedPageBreak/>
        <w:t xml:space="preserve">The </w:t>
      </w:r>
      <w:r w:rsidR="004C34D8">
        <w:t xml:space="preserve">three </w:t>
      </w:r>
      <w:r w:rsidRPr="003444FC">
        <w:t>events for which data are required to be recorded by the regulations are the administration of a licensed veterinary medicine to a food-producing animal (either by a veterinary surgeon or by other personnel on the holding)</w:t>
      </w:r>
      <w:r w:rsidR="004370B4">
        <w:t>,</w:t>
      </w:r>
      <w:r w:rsidRPr="003444FC">
        <w:t xml:space="preserve"> the purchase/acquisition of a veterinary medicine for the purposes of administration to a food-producing animal</w:t>
      </w:r>
      <w:r w:rsidR="004370B4">
        <w:t>, and the disposal of a veterinary medicine</w:t>
      </w:r>
      <w:r w:rsidRPr="003444FC">
        <w:t>.</w:t>
      </w:r>
      <w:r>
        <w:t xml:space="preserve"> The proposed </w:t>
      </w:r>
      <w:r w:rsidR="006E7AA2">
        <w:t>standards</w:t>
      </w:r>
      <w:r>
        <w:t xml:space="preserve"> cover the attributes of these </w:t>
      </w:r>
      <w:r w:rsidR="00176D60">
        <w:t xml:space="preserve">three </w:t>
      </w:r>
      <w:r>
        <w:t>events and supporting required data.</w:t>
      </w:r>
    </w:p>
    <w:p w14:paraId="0052163E" w14:textId="3BB6EA1E" w:rsidR="002A67B9" w:rsidRPr="002A67B9" w:rsidRDefault="002A67B9" w:rsidP="002A67B9">
      <w:r w:rsidRPr="002A67B9">
        <w:t>The administration event has been conceptualised at the "treatment course" level, with an awareness that this is a loosely</w:t>
      </w:r>
      <w:r w:rsidR="00F0184D">
        <w:t xml:space="preserve"> </w:t>
      </w:r>
      <w:r w:rsidRPr="002A67B9">
        <w:t>defined concept that may take many forms. In the experience of the authors of examining records of treatments of food-producing animals from existing recording systems (both paper-based and electronic), the course concept is in use as an entity within such records and so any new data standards should seek to preserve this information, where present.</w:t>
      </w:r>
    </w:p>
    <w:p w14:paraId="01D8A79E" w14:textId="7683E40E" w:rsidR="003B31F7" w:rsidRDefault="008F374A">
      <w:r>
        <w:t xml:space="preserve">The acquisition/sale event has no such </w:t>
      </w:r>
      <w:r w:rsidR="00A43F1D">
        <w:t>complexity</w:t>
      </w:r>
      <w:r w:rsidR="006A3FB7">
        <w:t xml:space="preserve"> or variety of </w:t>
      </w:r>
      <w:r w:rsidR="00A43F1D">
        <w:t>multiple forms</w:t>
      </w:r>
      <w:r w:rsidR="003D53F3">
        <w:t>/</w:t>
      </w:r>
      <w:r w:rsidR="00DD657C">
        <w:t>presentations</w:t>
      </w:r>
      <w:r>
        <w:t xml:space="preserve"> </w:t>
      </w:r>
      <w:r w:rsidR="000504DF">
        <w:t xml:space="preserve">within the existing datasets </w:t>
      </w:r>
      <w:r w:rsidR="00030AE3">
        <w:t xml:space="preserve">seen by the authors. </w:t>
      </w:r>
      <w:r w:rsidR="003444FC">
        <w:t>Where attributes are referred to as “required” or otherwise, this is within the specific definition of what is required in the regulations</w:t>
      </w:r>
      <w:r w:rsidR="00B708C7">
        <w:t xml:space="preserve"> or for specific technical reasons</w:t>
      </w:r>
      <w:r w:rsidR="003444FC">
        <w:t>.</w:t>
      </w:r>
      <w:r w:rsidR="00C2034D">
        <w:t xml:space="preserve"> The non-required attributes are included due to their consideration as being </w:t>
      </w:r>
      <w:r w:rsidR="00E0374D">
        <w:t xml:space="preserve">important extra data for purposes beyond meeting regulatory requirements. The </w:t>
      </w:r>
      <w:r w:rsidR="006E7AA2">
        <w:t>extendable</w:t>
      </w:r>
      <w:r w:rsidR="00E0374D">
        <w:t xml:space="preserve"> nature of the ICAR ADE standards allows for additional attributes to be included </w:t>
      </w:r>
      <w:r w:rsidR="00FE1A50">
        <w:t>where available.</w:t>
      </w:r>
    </w:p>
    <w:p w14:paraId="3CD0DEFA" w14:textId="25748817" w:rsidR="004370B4" w:rsidRDefault="005B67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Records of disposal events </w:t>
      </w:r>
      <w:r w:rsidR="00FD73CF">
        <w:t xml:space="preserve">have not been encountered by the authors as commonly as for </w:t>
      </w:r>
      <w:r w:rsidR="00176D60">
        <w:t xml:space="preserve">the </w:t>
      </w:r>
      <w:r w:rsidR="00FD73CF">
        <w:t>other</w:t>
      </w:r>
      <w:r w:rsidR="00176D60">
        <w:t xml:space="preserve"> defined</w:t>
      </w:r>
      <w:r w:rsidR="00FD73CF">
        <w:t xml:space="preserve"> events, </w:t>
      </w:r>
      <w:r w:rsidR="00F114E2">
        <w:t xml:space="preserve">but </w:t>
      </w:r>
      <w:r w:rsidR="00FD73CF">
        <w:t xml:space="preserve">for the sake of complete coverage of the legal minima of </w:t>
      </w:r>
      <w:r w:rsidR="007B36C9">
        <w:t>the regulations a message definition for this event is included.</w:t>
      </w:r>
    </w:p>
    <w:p w14:paraId="3F6A24A1" w14:textId="0A7E33D4" w:rsidR="00D53893" w:rsidRDefault="00D53893" w:rsidP="00D53893">
      <w:pPr>
        <w:pStyle w:val="Heading1"/>
      </w:pPr>
      <w:r>
        <w:t>Message Specifications</w:t>
      </w:r>
    </w:p>
    <w:p w14:paraId="26970676" w14:textId="64E5BE99" w:rsidR="003E0629" w:rsidRPr="003E0629" w:rsidRDefault="009A0C1B" w:rsidP="00C80C98">
      <w:r>
        <w:t>The message specifications given herein are in summary form and contain only the key fields required to convey the concept</w:t>
      </w:r>
      <w:r w:rsidR="00102A09">
        <w:t xml:space="preserve"> and so should not be considered references for implementation.</w:t>
      </w:r>
    </w:p>
    <w:p w14:paraId="1AADEED1" w14:textId="16C10B60" w:rsidR="00D53893" w:rsidRDefault="00B32365" w:rsidP="00D53893">
      <w:pPr>
        <w:pStyle w:val="Heading2"/>
      </w:pPr>
      <w:r>
        <w:t xml:space="preserve">Administered </w:t>
      </w:r>
      <w:r w:rsidR="00D53893">
        <w:t>Course</w:t>
      </w:r>
      <w:r w:rsidR="009F7869">
        <w:t xml:space="preserve"> and Dose</w:t>
      </w:r>
    </w:p>
    <w:p w14:paraId="6ECDFF06" w14:textId="31B0975E" w:rsidR="006754C9" w:rsidRPr="006754C9" w:rsidRDefault="001538E0" w:rsidP="006754C9">
      <w:r>
        <w:t xml:space="preserve">For the purposes of this specification, a </w:t>
      </w:r>
      <w:r w:rsidR="00DE49CA">
        <w:t>d</w:t>
      </w:r>
      <w:r>
        <w:t xml:space="preserve">ose is considered a single act of administering a medicine to an animal and a course is </w:t>
      </w:r>
      <w:r w:rsidR="000F5AA4">
        <w:t xml:space="preserve">a set of these administrations considered to be part of a single treatment regimen. </w:t>
      </w:r>
      <w:r w:rsidR="00DC5B8C">
        <w:t xml:space="preserve">A message specification for a treatment course is given in Table 1. </w:t>
      </w:r>
      <w:r w:rsidR="006754C9" w:rsidRPr="006754C9">
        <w:t xml:space="preserve">The primary forms of course recording that have been </w:t>
      </w:r>
      <w:r w:rsidR="004842DC">
        <w:t xml:space="preserve">observed within existing datasets and </w:t>
      </w:r>
      <w:r w:rsidR="006754C9" w:rsidRPr="006754C9">
        <w:t xml:space="preserve">conceptualised </w:t>
      </w:r>
      <w:r w:rsidR="004842DC">
        <w:t>within t</w:t>
      </w:r>
      <w:r w:rsidR="00165D33">
        <w:t>he proposed specification</w:t>
      </w:r>
      <w:r w:rsidR="004842DC">
        <w:t xml:space="preserve"> </w:t>
      </w:r>
      <w:r w:rsidR="006754C9" w:rsidRPr="006754C9">
        <w:t>are as follows:</w:t>
      </w:r>
    </w:p>
    <w:p w14:paraId="6FBD80FD" w14:textId="5EABCC56" w:rsidR="006754C9" w:rsidRPr="006754C9" w:rsidRDefault="006754C9" w:rsidP="006754C9">
      <w:r w:rsidRPr="006754C9">
        <w:t>1. Explicit multi-dose courses: A "course of treatment" of a single medicine administered to a single animal over one or many days consisting of multiple physical administrations (doses) of medicines for which the specific information of each is known</w:t>
      </w:r>
    </w:p>
    <w:p w14:paraId="540A54D5" w14:textId="77777777" w:rsidR="006754C9" w:rsidRPr="006754C9" w:rsidRDefault="006754C9" w:rsidP="006754C9">
      <w:r w:rsidRPr="006754C9">
        <w:t>2. Implicit multi-dose courses: A "course of treatment" of a single medicine administered to a single animal over one or many days consisting of multiple physical administrations (doses) of medicines for which only aggregate course-level information is known</w:t>
      </w:r>
    </w:p>
    <w:p w14:paraId="2B655103" w14:textId="7FCADB40" w:rsidR="006754C9" w:rsidRPr="006754C9" w:rsidRDefault="006754C9" w:rsidP="006754C9">
      <w:r w:rsidRPr="006754C9">
        <w:t>3. Explicit single-dose courses: A "course of treatment" of a single medicine administered to a single animal as a single administration (dose) which is known to be the only administration of this course</w:t>
      </w:r>
    </w:p>
    <w:p w14:paraId="68E1AD90" w14:textId="244A288D" w:rsidR="006754C9" w:rsidRPr="006754C9" w:rsidRDefault="006754C9" w:rsidP="006754C9">
      <w:r w:rsidRPr="006754C9">
        <w:t>4. Implicit single-dose courses: A "course of treatment" of a s</w:t>
      </w:r>
      <w:r>
        <w:t>i</w:t>
      </w:r>
      <w:r w:rsidRPr="006754C9">
        <w:t>ngle medicine administered to a single animal as a single administration (dose) where the number of doses within a course of treatment is unknown or the record system supports only dose-level recording</w:t>
      </w:r>
    </w:p>
    <w:p w14:paraId="34CC6679" w14:textId="691E1CE1" w:rsidR="006754C9" w:rsidRPr="006754C9" w:rsidRDefault="006754C9" w:rsidP="006754C9">
      <w:r w:rsidRPr="006754C9">
        <w:t xml:space="preserve">The Course </w:t>
      </w:r>
      <w:r w:rsidR="00656B2B">
        <w:t>M</w:t>
      </w:r>
      <w:r w:rsidRPr="006754C9">
        <w:t xml:space="preserve">essage must contain </w:t>
      </w:r>
      <w:r w:rsidR="007F74E9">
        <w:t xml:space="preserve">either a set of </w:t>
      </w:r>
      <w:r w:rsidRPr="006754C9">
        <w:t xml:space="preserve">Dose </w:t>
      </w:r>
      <w:r w:rsidR="00656B2B">
        <w:t>M</w:t>
      </w:r>
      <w:r w:rsidRPr="006754C9">
        <w:t>essages which contain attributes considered to be dose-level attributes</w:t>
      </w:r>
      <w:r w:rsidR="009F7869">
        <w:t xml:space="preserve"> (Table 2)</w:t>
      </w:r>
      <w:r w:rsidR="00B00276">
        <w:t xml:space="preserve"> or,</w:t>
      </w:r>
      <w:r w:rsidRPr="006754C9">
        <w:t xml:space="preserve"> </w:t>
      </w:r>
      <w:r w:rsidR="00B00276">
        <w:t>w</w:t>
      </w:r>
      <w:r w:rsidRPr="006754C9">
        <w:t xml:space="preserve">here only aggregate course-level information is recorded, these attributes may be encoded as a singular </w:t>
      </w:r>
      <w:r w:rsidR="00B00276">
        <w:t>Course Summary</w:t>
      </w:r>
      <w:r w:rsidRPr="006754C9">
        <w:t xml:space="preserve"> within the </w:t>
      </w:r>
      <w:r w:rsidR="000C7197">
        <w:t>C</w:t>
      </w:r>
      <w:r w:rsidRPr="006754C9">
        <w:t xml:space="preserve">ourse </w:t>
      </w:r>
      <w:r w:rsidR="00C0634B">
        <w:t>M</w:t>
      </w:r>
      <w:r w:rsidRPr="006754C9">
        <w:t xml:space="preserve">essage. </w:t>
      </w:r>
    </w:p>
    <w:p w14:paraId="269131D7" w14:textId="5DE9262B" w:rsidR="00165D33" w:rsidRDefault="006754C9" w:rsidP="009F7869">
      <w:r w:rsidRPr="006754C9">
        <w:t>The number of doses and their attributes may be inferred from the aggregate information in 2</w:t>
      </w:r>
      <w:r w:rsidR="00444786">
        <w:t>.</w:t>
      </w:r>
      <w:r w:rsidRPr="006754C9">
        <w:t xml:space="preserve"> and the presence of a course of treatment may be inferred from multiple </w:t>
      </w:r>
      <w:proofErr w:type="gramStart"/>
      <w:r w:rsidRPr="006754C9">
        <w:t>single-dose</w:t>
      </w:r>
      <w:proofErr w:type="gramEnd"/>
      <w:r w:rsidRPr="006754C9">
        <w:t xml:space="preserve"> "course" records in 4</w:t>
      </w:r>
      <w:r w:rsidR="00444786">
        <w:t>.</w:t>
      </w:r>
      <w:r w:rsidR="00C0634B">
        <w:t>,</w:t>
      </w:r>
      <w:r w:rsidRPr="006754C9">
        <w:t xml:space="preserve"> but this inference is left to the </w:t>
      </w:r>
      <w:r w:rsidRPr="006754C9">
        <w:lastRenderedPageBreak/>
        <w:t xml:space="preserve">analysis of the data consumer. The purpose of these messages is to encode what data is known to be true </w:t>
      </w:r>
      <w:r w:rsidR="00A972CF">
        <w:t xml:space="preserve">only </w:t>
      </w:r>
      <w:r w:rsidRPr="006754C9">
        <w:t>at the time of recording.</w:t>
      </w:r>
    </w:p>
    <w:p w14:paraId="2B31DA73" w14:textId="19EC2F89" w:rsidR="00165D33" w:rsidRDefault="00165D33" w:rsidP="00165D33">
      <w:pPr>
        <w:pStyle w:val="Heading2"/>
      </w:pPr>
      <w:r>
        <w:t>Purchase</w:t>
      </w:r>
    </w:p>
    <w:p w14:paraId="14E84EC6" w14:textId="128BD9EB" w:rsidR="002E5B48" w:rsidRPr="002E5B48" w:rsidRDefault="002907FE" w:rsidP="002E5B48">
      <w:r>
        <w:t xml:space="preserve">A minimal specification meeting the requirements of the regulations was </w:t>
      </w:r>
      <w:r w:rsidR="00B41087">
        <w:t>developed</w:t>
      </w:r>
      <w:r w:rsidR="00B75817">
        <w:t xml:space="preserve"> for the sake of simplicity and avoidance of ambiguity</w:t>
      </w:r>
      <w:r w:rsidR="003A7BF2">
        <w:t>.</w:t>
      </w:r>
    </w:p>
    <w:p w14:paraId="4589E2F6" w14:textId="77777777" w:rsidR="001541BF" w:rsidRDefault="001541BF" w:rsidP="001541BF">
      <w:pPr>
        <w:pStyle w:val="Heading2"/>
      </w:pPr>
      <w:r>
        <w:t>Disposal</w:t>
      </w:r>
    </w:p>
    <w:p w14:paraId="1C6ABAB8" w14:textId="6DFED02F" w:rsidR="001541BF" w:rsidRDefault="001541BF" w:rsidP="00C80C98">
      <w:r>
        <w:t xml:space="preserve">The most minimal definition of the required record of a disposal event from the regulations explicitly covers the date, product (incl. quantity thereof), method and location of disposal. Therefore, </w:t>
      </w:r>
      <w:r w:rsidR="00EE0B68">
        <w:t xml:space="preserve">a minimal specification is offered </w:t>
      </w:r>
      <w:r w:rsidR="00763CC0">
        <w:t>in this document.</w:t>
      </w:r>
    </w:p>
    <w:p w14:paraId="32964359" w14:textId="75CEDFC0" w:rsidR="00165D33" w:rsidRDefault="00165D33" w:rsidP="00165D33">
      <w:pPr>
        <w:pStyle w:val="Heading2"/>
      </w:pPr>
      <w:r>
        <w:t>Medicine</w:t>
      </w:r>
    </w:p>
    <w:p w14:paraId="57D7548A" w14:textId="4BE08B52" w:rsidR="0092305C" w:rsidRPr="0092305C" w:rsidRDefault="0092305C" w:rsidP="0092305C">
      <w:r>
        <w:t xml:space="preserve">The primary identifier for a veterinary medicine in the UK was considered to be the </w:t>
      </w:r>
      <w:r w:rsidR="008608D5">
        <w:t xml:space="preserve">Marketing Authorisation </w:t>
      </w:r>
      <w:r w:rsidR="005B0B8F">
        <w:t>(MA)</w:t>
      </w:r>
      <w:r w:rsidR="008608D5">
        <w:t xml:space="preserve"> number as issued by the Veterinary Medicines Directorate</w:t>
      </w:r>
      <w:r w:rsidR="00433E45">
        <w:t xml:space="preserve"> (VMD)</w:t>
      </w:r>
      <w:r w:rsidR="008608D5">
        <w:t>, sometimes known as the VM Number</w:t>
      </w:r>
      <w:r w:rsidR="00381356">
        <w:t xml:space="preserve">, since </w:t>
      </w:r>
      <w:r w:rsidR="00D724F8">
        <w:t>it is mandatory to display this number upon the package of a veterinary medicine</w:t>
      </w:r>
      <w:sdt>
        <w:sdtPr>
          <w:id w:val="1605845205"/>
          <w:citation/>
        </w:sdtPr>
        <w:sdtEndPr/>
        <w:sdtContent>
          <w:r w:rsidR="005D3D9E">
            <w:fldChar w:fldCharType="begin"/>
          </w:r>
          <w:r w:rsidR="005D3D9E">
            <w:instrText xml:space="preserve"> CITATION Vet15 \l 2057 </w:instrText>
          </w:r>
          <w:r w:rsidR="005D3D9E">
            <w:fldChar w:fldCharType="separate"/>
          </w:r>
          <w:r w:rsidR="00DD2B51">
            <w:rPr>
              <w:noProof/>
            </w:rPr>
            <w:t xml:space="preserve"> [6]</w:t>
          </w:r>
          <w:r w:rsidR="005D3D9E">
            <w:fldChar w:fldCharType="end"/>
          </w:r>
        </w:sdtContent>
      </w:sdt>
      <w:r w:rsidR="008608D5">
        <w:t>.</w:t>
      </w:r>
      <w:r w:rsidR="00C1709B">
        <w:t xml:space="preserve"> </w:t>
      </w:r>
      <w:r w:rsidR="008A40C5">
        <w:t>The VM Number</w:t>
      </w:r>
      <w:r w:rsidR="00421D89">
        <w:t xml:space="preserve"> is also the primary identifier for a medicine within the </w:t>
      </w:r>
      <w:r w:rsidR="00433E45">
        <w:t>VMD Product Information Database (PID)</w:t>
      </w:r>
      <w:sdt>
        <w:sdtPr>
          <w:id w:val="-731617375"/>
          <w:citation/>
        </w:sdtPr>
        <w:sdtEndPr/>
        <w:sdtContent>
          <w:r w:rsidR="00441ACB">
            <w:fldChar w:fldCharType="begin"/>
          </w:r>
          <w:r w:rsidR="00441ACB">
            <w:instrText xml:space="preserve"> CITATION Vet19 \l 2057 </w:instrText>
          </w:r>
          <w:r w:rsidR="00441ACB">
            <w:fldChar w:fldCharType="separate"/>
          </w:r>
          <w:r w:rsidR="00514419">
            <w:rPr>
              <w:noProof/>
            </w:rPr>
            <w:t xml:space="preserve"> [7]</w:t>
          </w:r>
          <w:r w:rsidR="00441ACB">
            <w:fldChar w:fldCharType="end"/>
          </w:r>
        </w:sdtContent>
      </w:sdt>
      <w:r w:rsidR="003F69F7">
        <w:t>, the official listing of licensed veterinary medicines in the UK.</w:t>
      </w:r>
      <w:r w:rsidR="00433E45">
        <w:t xml:space="preserve"> </w:t>
      </w:r>
      <w:r w:rsidR="0014734D">
        <w:t xml:space="preserve">The concept of a national authorisation number </w:t>
      </w:r>
      <w:r w:rsidR="004A632D">
        <w:t xml:space="preserve">for veterinary medicines is common in many states and thus usage of the </w:t>
      </w:r>
      <w:r w:rsidR="00D92524">
        <w:t>VM Number in this standard may support international acceptance of this standard.</w:t>
      </w:r>
      <w:r w:rsidR="00C1709B">
        <w:t xml:space="preserve"> Other identifiers may be available in source systems</w:t>
      </w:r>
      <w:r w:rsidR="00381356">
        <w:t xml:space="preserve"> and/or may be useful to data </w:t>
      </w:r>
      <w:r w:rsidR="005D3D9E">
        <w:t>consumers</w:t>
      </w:r>
      <w:r w:rsidR="00FD176A">
        <w:t xml:space="preserve"> (e.g. supplier codes or veterinary practice </w:t>
      </w:r>
      <w:r w:rsidR="003D789A">
        <w:t xml:space="preserve">stock-keeping units or </w:t>
      </w:r>
      <w:r w:rsidR="00FD176A">
        <w:t>SKUs)</w:t>
      </w:r>
      <w:r w:rsidR="005D3D9E">
        <w:t>,</w:t>
      </w:r>
      <w:r w:rsidR="00381356">
        <w:t xml:space="preserve"> but the presence of this information is not mandated by law</w:t>
      </w:r>
      <w:r w:rsidR="00FD176A">
        <w:t xml:space="preserve"> and so cannot be relied upon</w:t>
      </w:r>
      <w:r w:rsidR="00381356">
        <w:t>.</w:t>
      </w:r>
      <w:r w:rsidR="00D92524">
        <w:t xml:space="preserve"> It is important to note that the </w:t>
      </w:r>
      <w:r w:rsidR="005B0B8F">
        <w:t>MA/VM Number is used for identification of a specific medicine from a regulatory point of view</w:t>
      </w:r>
      <w:r w:rsidR="00421D89">
        <w:t xml:space="preserve">. </w:t>
      </w:r>
      <w:r w:rsidR="00997075">
        <w:t xml:space="preserve">The change of certain attributes of a veterinary medicine </w:t>
      </w:r>
      <w:r w:rsidR="00267B33">
        <w:t>(</w:t>
      </w:r>
      <w:r w:rsidR="00997075">
        <w:t>e.g. the name of the marketing authorisation holder</w:t>
      </w:r>
      <w:r w:rsidR="00BF4099">
        <w:t>)</w:t>
      </w:r>
      <w:r w:rsidR="00997075">
        <w:t xml:space="preserve"> </w:t>
      </w:r>
      <w:r w:rsidR="00544273">
        <w:t>may trigger a change of VM Number by the VMD despite the fact that the quantitative and functional properties of this medicine are unchanged</w:t>
      </w:r>
      <w:r w:rsidR="00BD073D">
        <w:t xml:space="preserve"> and thus the medicine may be considered unchanged </w:t>
      </w:r>
      <w:r w:rsidR="003E45B4">
        <w:t xml:space="preserve">by those tasked with </w:t>
      </w:r>
      <w:r w:rsidR="00E13AC8">
        <w:t>using the medicine</w:t>
      </w:r>
      <w:r w:rsidR="00544273">
        <w:t xml:space="preserve">. </w:t>
      </w:r>
      <w:r w:rsidR="00E13AC8">
        <w:t xml:space="preserve">For the purposes of accurate recording and analysis of medicine usage, it is important that </w:t>
      </w:r>
      <w:r w:rsidR="0019323C">
        <w:t xml:space="preserve">a map of these changes is </w:t>
      </w:r>
      <w:proofErr w:type="gramStart"/>
      <w:r w:rsidR="0019323C">
        <w:t>maintained</w:t>
      </w:r>
      <w:proofErr w:type="gramEnd"/>
      <w:r w:rsidR="0019323C">
        <w:t xml:space="preserve"> and the authors believe this responsibility should </w:t>
      </w:r>
      <w:r w:rsidR="003E6ADD">
        <w:t>lie with the VMD</w:t>
      </w:r>
      <w:r w:rsidR="00381356">
        <w:t>.</w:t>
      </w:r>
    </w:p>
    <w:p w14:paraId="49A27171" w14:textId="152C0A73" w:rsidR="00165D33" w:rsidRDefault="00165D33" w:rsidP="00165D33">
      <w:pPr>
        <w:pStyle w:val="Heading2"/>
      </w:pPr>
      <w:r>
        <w:t>Holding</w:t>
      </w:r>
    </w:p>
    <w:p w14:paraId="636DF319" w14:textId="399F0A01" w:rsidR="00A82C18" w:rsidRDefault="0059510E" w:rsidP="007D42B4">
      <w:commentRangeStart w:id="1"/>
      <w:r>
        <w:t>T</w:t>
      </w:r>
      <w:r w:rsidR="00475135">
        <w:t>he simplest means of identifying a holding of food-producing animals in the UK was</w:t>
      </w:r>
      <w:r w:rsidR="00D370C4">
        <w:t xml:space="preserve"> considered to be</w:t>
      </w:r>
      <w:r w:rsidR="00475135">
        <w:t xml:space="preserve"> the County Parish Holding Number as issued by the Rural Payments Agency</w:t>
      </w:r>
      <w:r w:rsidR="00EE24A7">
        <w:t xml:space="preserve">, since this is a mandatory identifier for </w:t>
      </w:r>
      <w:r w:rsidR="00AE6759">
        <w:t>areas of land used to keep livestock</w:t>
      </w:r>
      <w:sdt>
        <w:sdtPr>
          <w:id w:val="-893422916"/>
          <w:citation/>
        </w:sdtPr>
        <w:sdtEndPr/>
        <w:sdtContent>
          <w:sdt>
            <w:sdtPr>
              <w:id w:val="34855682"/>
              <w:citation/>
            </w:sdtPr>
            <w:sdtEndPr/>
            <w:sdtContent>
              <w:r w:rsidR="00AE6759">
                <w:fldChar w:fldCharType="begin"/>
              </w:r>
              <w:r w:rsidR="00AE6759">
                <w:instrText xml:space="preserve"> CITATION Rur18 \l 2057 </w:instrText>
              </w:r>
              <w:r w:rsidR="00AE6759">
                <w:fldChar w:fldCharType="separate"/>
              </w:r>
              <w:r w:rsidR="00DD2B51">
                <w:rPr>
                  <w:noProof/>
                </w:rPr>
                <w:t xml:space="preserve"> [8]</w:t>
              </w:r>
              <w:r w:rsidR="00AE6759">
                <w:fldChar w:fldCharType="end"/>
              </w:r>
            </w:sdtContent>
          </w:sdt>
          <w:r w:rsidR="00475135">
            <w:t>.</w:t>
          </w:r>
          <w:commentRangeEnd w:id="1"/>
          <w:r w:rsidR="00A11861">
            <w:rPr>
              <w:rStyle w:val="CommentReference"/>
            </w:rPr>
            <w:commentReference w:id="1"/>
          </w:r>
          <w:r w:rsidR="00FE012C">
            <w:t xml:space="preserve"> An alternative to </w:t>
          </w:r>
          <w:r w:rsidR="00556A18">
            <w:t xml:space="preserve">defining a new message type for Holdings is to make use of the Location attribute of the ICAR Event message, from which the </w:t>
          </w:r>
          <w:r w:rsidR="00F2516F">
            <w:t xml:space="preserve">Purchase and Dose/Course messages are derived. </w:t>
          </w:r>
          <w:r w:rsidR="007A68DB">
            <w:t>Further study and discussion with the ICAR ADE Working Group is required to assess whether this can contain all necessary information</w:t>
          </w:r>
          <w:r w:rsidR="00C24CE8">
            <w:t>, especially regarding the type of animals kept at a holding (i.e. is a “Beef” or “Sheep” holding).</w:t>
          </w:r>
        </w:sdtContent>
      </w:sdt>
    </w:p>
    <w:p w14:paraId="146E4F1A" w14:textId="6961BAE0" w:rsidR="00A33F29" w:rsidRDefault="004371BC" w:rsidP="007D42B4">
      <w:pPr>
        <w:sectPr w:rsidR="00A33F29" w:rsidSect="00574BB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>
        <w:t>Alternative holding identifiers which refer to the group of animals inhabiting a given holding may also be used, such as the County Parish Holding Herd (CPHH) number, Cattle Tracing System ID, or APHA Herd or Flock mark.</w:t>
      </w:r>
    </w:p>
    <w:p w14:paraId="6B6EAD62" w14:textId="77777777" w:rsidR="000B7B1A" w:rsidRDefault="000B7B1A" w:rsidP="000B7B1A">
      <w:pPr>
        <w:pStyle w:val="Heading2"/>
        <w:tabs>
          <w:tab w:val="left" w:pos="3342"/>
        </w:tabs>
      </w:pPr>
      <w:r>
        <w:lastRenderedPageBreak/>
        <w:t>Message Definitions</w:t>
      </w:r>
    </w:p>
    <w:tbl>
      <w:tblPr>
        <w:tblStyle w:val="PlainTable1"/>
        <w:tblpPr w:leftFromText="180" w:rightFromText="180" w:vertAnchor="text" w:horzAnchor="margin" w:tblpY="271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0B7B1A" w:rsidRPr="007514CB" w14:paraId="3FD2480E" w14:textId="77777777" w:rsidTr="000B7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523BAD82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Attribute</w:t>
            </w:r>
          </w:p>
        </w:tc>
        <w:tc>
          <w:tcPr>
            <w:tcW w:w="3059" w:type="dxa"/>
            <w:noWrap/>
            <w:hideMark/>
          </w:tcPr>
          <w:p w14:paraId="567C44FE" w14:textId="77777777" w:rsidR="000B7B1A" w:rsidRPr="007514CB" w:rsidRDefault="000B7B1A" w:rsidP="000B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  <w:hideMark/>
          </w:tcPr>
          <w:p w14:paraId="786FAC45" w14:textId="77777777" w:rsidR="000B7B1A" w:rsidRPr="007514CB" w:rsidRDefault="000B7B1A" w:rsidP="000B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  <w:noWrap/>
            <w:hideMark/>
          </w:tcPr>
          <w:p w14:paraId="6F30D7C3" w14:textId="77777777" w:rsidR="000B7B1A" w:rsidRPr="007514CB" w:rsidRDefault="000B7B1A" w:rsidP="000B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B7B1A" w:rsidRPr="007514CB" w14:paraId="1BB4A9BE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1231070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59" w:type="dxa"/>
            <w:noWrap/>
            <w:hideMark/>
          </w:tcPr>
          <w:p w14:paraId="393A59E0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icarAnimalIdentifierType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42604730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ADE191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[9]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E96C144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881194E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Tuple </w:t>
            </w:r>
            <w:r>
              <w:rPr>
                <w:rFonts w:ascii="Calibri" w:eastAsia="Times New Roman" w:hAnsi="Calibri" w:cs="Calibri"/>
                <w:color w:val="000000"/>
              </w:rPr>
              <w:t>(pairing)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of identifying scheme and identifier (e.g. "APHA" + "UK123456 987654")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0B7B1A" w:rsidRPr="007514CB" w14:paraId="02EE0B42" w14:textId="77777777" w:rsidTr="000B7B1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CE0A0C8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3059" w:type="dxa"/>
            <w:noWrap/>
            <w:hideMark/>
          </w:tcPr>
          <w:p w14:paraId="508512CA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1158" w:type="dxa"/>
            <w:noWrap/>
            <w:hideMark/>
          </w:tcPr>
          <w:p w14:paraId="1C2EAC39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4591BC35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 where treatment took place</w:t>
            </w:r>
            <w:r>
              <w:rPr>
                <w:rFonts w:ascii="Calibri" w:eastAsia="Times New Roman" w:hAnsi="Calibri" w:cs="Calibri"/>
                <w:color w:val="000000"/>
              </w:rPr>
              <w:t>; s</w:t>
            </w:r>
            <w:r w:rsidRPr="007514CB">
              <w:rPr>
                <w:rFonts w:ascii="Calibri" w:eastAsia="Times New Roman" w:hAnsi="Calibri" w:cs="Calibri"/>
                <w:color w:val="000000"/>
              </w:rPr>
              <w:t>ee "Holding" sheet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Alternatively, location attribute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icarEventCoreResource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09829214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ADE193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>[10]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eastAsia="Times New Roman" w:hAnsi="Calibri" w:cs="Calibri"/>
                <w:color w:val="000000"/>
              </w:rPr>
              <w:t xml:space="preserve"> from which this message is derived</w:t>
            </w:r>
          </w:p>
        </w:tc>
      </w:tr>
      <w:tr w:rsidR="000B7B1A" w:rsidRPr="007514CB" w14:paraId="3DC332AA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13299D4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3059" w:type="dxa"/>
            <w:noWrap/>
            <w:hideMark/>
          </w:tcPr>
          <w:p w14:paraId="0D440C00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21472261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68D0608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6B2D23CC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 event happened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03989958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B7B1A" w:rsidRPr="007514CB" w14:paraId="20494B71" w14:textId="77777777" w:rsidTr="000B7B1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47B82D9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059" w:type="dxa"/>
            <w:noWrap/>
            <w:hideMark/>
          </w:tcPr>
          <w:p w14:paraId="11575F34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296447441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5FEC1359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noWrap/>
            <w:hideMark/>
          </w:tcPr>
          <w:p w14:paraId="7EAF25C7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B7B1A" w:rsidRPr="007514CB" w14:paraId="2F0B4108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36DFE32D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3059" w:type="dxa"/>
            <w:noWrap/>
            <w:hideMark/>
          </w:tcPr>
          <w:p w14:paraId="461B06DF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304513722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15E36478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4F91FFB2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</w:p>
        </w:tc>
      </w:tr>
      <w:tr w:rsidR="000B7B1A" w:rsidRPr="007514CB" w14:paraId="28ED7293" w14:textId="77777777" w:rsidTr="000B7B1A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170A939F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Reason for Treatment</w:t>
            </w:r>
          </w:p>
        </w:tc>
        <w:tc>
          <w:tcPr>
            <w:tcW w:w="3059" w:type="dxa"/>
            <w:noWrap/>
            <w:hideMark/>
          </w:tcPr>
          <w:p w14:paraId="0BCDF117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58" w:type="dxa"/>
            <w:noWrap/>
            <w:hideMark/>
          </w:tcPr>
          <w:p w14:paraId="76A6A6EA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725E5B9C" w14:textId="77777777" w:rsidR="000B7B1A" w:rsidRPr="007514CB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Standardised list of treatments as defined by AHDB (TBD)</w:t>
            </w:r>
          </w:p>
        </w:tc>
      </w:tr>
      <w:tr w:rsidR="000B7B1A" w:rsidRPr="007514CB" w14:paraId="3A9DAA10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14:paraId="4C9A3DA9" w14:textId="77777777" w:rsidR="000B7B1A" w:rsidRPr="007514CB" w:rsidRDefault="000B7B1A" w:rsidP="000B7B1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Treatment</w:t>
            </w:r>
          </w:p>
        </w:tc>
        <w:tc>
          <w:tcPr>
            <w:tcW w:w="3059" w:type="dxa"/>
            <w:noWrap/>
          </w:tcPr>
          <w:p w14:paraId="543C6C09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TreatmentCourseSummary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Dose[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</w:tcPr>
          <w:p w14:paraId="2D0987D6" w14:textId="77777777" w:rsidR="000B7B1A" w:rsidRPr="007514CB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</w:tcPr>
          <w:p w14:paraId="61ACEC2A" w14:textId="64709B3D" w:rsidR="000B7B1A" w:rsidRPr="00E06F2E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</w:rPr>
              <w:t xml:space="preserve">Either an </w:t>
            </w:r>
            <w:r>
              <w:t>Administered Treatment Course Summary Message</w:t>
            </w:r>
          </w:p>
          <w:p w14:paraId="41ECF5C7" w14:textId="4F006799" w:rsidR="000B7B1A" w:rsidRPr="007514CB" w:rsidRDefault="000B7B1A" w:rsidP="000B7B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(Table 3) or 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7B516774" w14:textId="0A554A73" w:rsidR="00A82C18" w:rsidRDefault="00A82C18" w:rsidP="007D42B4"/>
    <w:p w14:paraId="0242D99A" w14:textId="77777777" w:rsidR="000B7B1A" w:rsidRPr="00E06F2E" w:rsidRDefault="000B7B1A" w:rsidP="000B7B1A">
      <w:r>
        <w:t>Table 1: Administered Treatment Course Message</w:t>
      </w:r>
    </w:p>
    <w:tbl>
      <w:tblPr>
        <w:tblStyle w:val="PlainTable1"/>
        <w:tblpPr w:leftFromText="180" w:rightFromText="180" w:vertAnchor="text" w:horzAnchor="margin" w:tblpY="7"/>
        <w:tblW w:w="15753" w:type="dxa"/>
        <w:tblLook w:val="04A0" w:firstRow="1" w:lastRow="0" w:firstColumn="1" w:lastColumn="0" w:noHBand="0" w:noVBand="1"/>
      </w:tblPr>
      <w:tblGrid>
        <w:gridCol w:w="1495"/>
        <w:gridCol w:w="3070"/>
        <w:gridCol w:w="1100"/>
        <w:gridCol w:w="10088"/>
      </w:tblGrid>
      <w:tr w:rsidR="000B7B1A" w14:paraId="4D4DA766" w14:textId="77777777" w:rsidTr="000B7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1E9483B" w14:textId="77777777" w:rsidR="000B7B1A" w:rsidRPr="001B4B5C" w:rsidRDefault="000B7B1A" w:rsidP="000B7B1A">
            <w:pPr>
              <w:rPr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3070" w:type="dxa"/>
            <w:noWrap/>
            <w:hideMark/>
          </w:tcPr>
          <w:p w14:paraId="1D84F825" w14:textId="77777777" w:rsidR="000B7B1A" w:rsidRDefault="000B7B1A" w:rsidP="000B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00" w:type="dxa"/>
            <w:noWrap/>
            <w:hideMark/>
          </w:tcPr>
          <w:p w14:paraId="11306EE6" w14:textId="77777777" w:rsidR="000B7B1A" w:rsidRDefault="000B7B1A" w:rsidP="000B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88" w:type="dxa"/>
            <w:noWrap/>
            <w:hideMark/>
          </w:tcPr>
          <w:p w14:paraId="0A1B1DAA" w14:textId="77777777" w:rsidR="000B7B1A" w:rsidRDefault="000B7B1A" w:rsidP="000B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0B7B1A" w14:paraId="19D1FB14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371BC713" w14:textId="77777777" w:rsidR="000B7B1A" w:rsidRDefault="000B7B1A" w:rsidP="000B7B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070" w:type="dxa"/>
            <w:noWrap/>
            <w:hideMark/>
          </w:tcPr>
          <w:p w14:paraId="3FB107A2" w14:textId="77777777" w:rsidR="000B7B1A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hAnsi="Calibri" w:cs="Calibri"/>
                  <w:color w:val="000000"/>
                </w:rPr>
                <w:id w:val="2038156414"/>
                <w:citation/>
              </w:sdtPr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00" w:type="dxa"/>
            <w:noWrap/>
            <w:hideMark/>
          </w:tcPr>
          <w:p w14:paraId="057EA2A1" w14:textId="77777777" w:rsidR="000B7B1A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hideMark/>
          </w:tcPr>
          <w:p w14:paraId="6631A69E" w14:textId="77777777" w:rsidR="000B7B1A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Date/time dose administered</w:t>
            </w:r>
          </w:p>
        </w:tc>
      </w:tr>
      <w:tr w:rsidR="000B7B1A" w14:paraId="1B67263B" w14:textId="77777777" w:rsidTr="000B7B1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799F586" w14:textId="77777777" w:rsidR="000B7B1A" w:rsidRDefault="000B7B1A" w:rsidP="000B7B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</w:t>
            </w:r>
          </w:p>
        </w:tc>
        <w:tc>
          <w:tcPr>
            <w:tcW w:w="3070" w:type="dxa"/>
            <w:noWrap/>
            <w:hideMark/>
          </w:tcPr>
          <w:p w14:paraId="586CE58D" w14:textId="77777777" w:rsidR="000B7B1A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64AF4430" w14:textId="77777777" w:rsidR="000B7B1A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32D7C9D8" w14:textId="77777777" w:rsidR="000B7B1A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 administering the dose. Consideration should be given to data protection implications.</w:t>
            </w:r>
          </w:p>
        </w:tc>
      </w:tr>
      <w:tr w:rsidR="000B7B1A" w14:paraId="2C9F3BF6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F327934" w14:textId="77777777" w:rsidR="000B7B1A" w:rsidRDefault="000B7B1A" w:rsidP="000B7B1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OperatorRole</w:t>
            </w:r>
            <w:proofErr w:type="spellEnd"/>
          </w:p>
        </w:tc>
        <w:tc>
          <w:tcPr>
            <w:tcW w:w="3070" w:type="dxa"/>
            <w:noWrap/>
            <w:hideMark/>
          </w:tcPr>
          <w:p w14:paraId="2E609C94" w14:textId="77777777" w:rsidR="000B7B1A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4B63A7B1" w14:textId="77777777" w:rsidR="000B7B1A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8" w:type="dxa"/>
            <w:noWrap/>
            <w:hideMark/>
          </w:tcPr>
          <w:p w14:paraId="4925078B" w14:textId="77777777" w:rsidR="000B7B1A" w:rsidRDefault="000B7B1A" w:rsidP="000B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 staff, veterinary surgeon, etc.</w:t>
            </w:r>
          </w:p>
        </w:tc>
      </w:tr>
      <w:tr w:rsidR="000B7B1A" w14:paraId="4F513738" w14:textId="77777777" w:rsidTr="000B7B1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3CC0563" w14:textId="77777777" w:rsidR="000B7B1A" w:rsidRDefault="000B7B1A" w:rsidP="000B7B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Batch/Expiry Dates</w:t>
            </w:r>
          </w:p>
        </w:tc>
        <w:tc>
          <w:tcPr>
            <w:tcW w:w="3070" w:type="dxa"/>
            <w:noWrap/>
            <w:hideMark/>
          </w:tcPr>
          <w:p w14:paraId="74F78991" w14:textId="77777777" w:rsidR="000B7B1A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(string, </w:t>
            </w:r>
            <w:proofErr w:type="spellStart"/>
            <w:r>
              <w:rPr>
                <w:rFonts w:ascii="Calibri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hAnsi="Calibri" w:cs="Calibri"/>
                  <w:color w:val="000000"/>
                </w:rPr>
                <w:id w:val="1451351297"/>
                <w:citation/>
              </w:sdtPr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hAnsi="Calibri" w:cs="Calibri"/>
                <w:color w:val="000000"/>
              </w:rPr>
              <w:t>)[]</w:t>
            </w:r>
          </w:p>
        </w:tc>
        <w:tc>
          <w:tcPr>
            <w:tcW w:w="1100" w:type="dxa"/>
            <w:noWrap/>
            <w:hideMark/>
          </w:tcPr>
          <w:p w14:paraId="57658160" w14:textId="77777777" w:rsidR="000B7B1A" w:rsidRDefault="000B7B1A" w:rsidP="000B7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6C2129E5" w14:textId="77777777" w:rsidR="000B7B1A" w:rsidRDefault="000B7B1A" w:rsidP="000B7B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pairs of batch numbers and expiry dates</w:t>
            </w:r>
          </w:p>
        </w:tc>
      </w:tr>
      <w:tr w:rsidR="00946DC6" w14:paraId="7B0D69E3" w14:textId="77777777" w:rsidTr="000B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</w:tcPr>
          <w:p w14:paraId="4C6E201B" w14:textId="6A57BE41" w:rsidR="00946DC6" w:rsidRDefault="00946DC6" w:rsidP="00946DC6">
            <w:pPr>
              <w:rPr>
                <w:rFonts w:ascii="Calibri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Quantity Administered</w:t>
            </w:r>
          </w:p>
        </w:tc>
        <w:tc>
          <w:tcPr>
            <w:tcW w:w="3070" w:type="dxa"/>
            <w:noWrap/>
          </w:tcPr>
          <w:p w14:paraId="37D28C51" w14:textId="57503D0A" w:rsidR="00946DC6" w:rsidRDefault="00946DC6" w:rsidP="0094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00" w:type="dxa"/>
            <w:noWrap/>
          </w:tcPr>
          <w:p w14:paraId="235DD778" w14:textId="3C429F78" w:rsidR="00946DC6" w:rsidRDefault="00946DC6" w:rsidP="0094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</w:tcPr>
          <w:p w14:paraId="621FDA7A" w14:textId="62EC9B94" w:rsidR="00946DC6" w:rsidRDefault="00946DC6" w:rsidP="00946DC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tr w:rsidR="00FB6DCA" w14:paraId="5B2F2BBC" w14:textId="77777777" w:rsidTr="000B7B1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</w:tcPr>
          <w:p w14:paraId="07D8FCCB" w14:textId="5A423284" w:rsidR="00FB6DCA" w:rsidRPr="007514CB" w:rsidRDefault="00FB6DCA" w:rsidP="00FB6DCA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Dates</w:t>
            </w:r>
          </w:p>
        </w:tc>
        <w:tc>
          <w:tcPr>
            <w:tcW w:w="3070" w:type="dxa"/>
            <w:noWrap/>
          </w:tcPr>
          <w:p w14:paraId="2A669A24" w14:textId="3898D529" w:rsidR="00FB6DCA" w:rsidRPr="007514CB" w:rsidRDefault="00FB6DCA" w:rsidP="00FB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1563412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00" w:type="dxa"/>
            <w:noWrap/>
          </w:tcPr>
          <w:p w14:paraId="3D34245E" w14:textId="5A364C40" w:rsidR="00FB6DCA" w:rsidRPr="007514CB" w:rsidRDefault="00FB6DCA" w:rsidP="00FB6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88" w:type="dxa"/>
            <w:noWrap/>
          </w:tcPr>
          <w:p w14:paraId="1463FEB5" w14:textId="70182297" w:rsidR="00FB6DCA" w:rsidRPr="007514CB" w:rsidRDefault="00FB6DCA" w:rsidP="00FB6DC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</w:tbl>
    <w:p w14:paraId="5B7A6A0A" w14:textId="5966311D" w:rsidR="000B7B1A" w:rsidRPr="000B7B1A" w:rsidRDefault="000B7B1A" w:rsidP="000B7B1A">
      <w:r>
        <w:t>Table 2: Administered Treatment Dose Message</w:t>
      </w:r>
    </w:p>
    <w:p w14:paraId="75890C97" w14:textId="39E08764" w:rsidR="00E06F2E" w:rsidRDefault="00E06F2E" w:rsidP="00E06F2E"/>
    <w:tbl>
      <w:tblPr>
        <w:tblStyle w:val="PlainTable1"/>
        <w:tblpPr w:leftFromText="180" w:rightFromText="180" w:vertAnchor="text" w:horzAnchor="margin" w:tblpY="504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762AB5" w:rsidRPr="007514CB" w14:paraId="754CFE86" w14:textId="77777777" w:rsidTr="00CB0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14:paraId="53FDA076" w14:textId="2537C8FE" w:rsidR="00762AB5" w:rsidRDefault="00762AB5" w:rsidP="00592FFB">
            <w:pPr>
              <w:rPr>
                <w:rFonts w:ascii="Calibri" w:eastAsia="Times New Roman" w:hAnsi="Calibri" w:cs="Calibri"/>
                <w:color w:val="000000"/>
              </w:rPr>
            </w:pPr>
            <w:r w:rsidRPr="001B4B5C">
              <w:rPr>
                <w:u w:val="single"/>
              </w:rPr>
              <w:lastRenderedPageBreak/>
              <w:t>Attribute</w:t>
            </w:r>
          </w:p>
        </w:tc>
        <w:tc>
          <w:tcPr>
            <w:tcW w:w="3059" w:type="dxa"/>
            <w:noWrap/>
          </w:tcPr>
          <w:p w14:paraId="4401A87B" w14:textId="68266D3F" w:rsidR="00762AB5" w:rsidRPr="007514CB" w:rsidRDefault="00762AB5" w:rsidP="00762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</w:tcPr>
          <w:p w14:paraId="0EA959D1" w14:textId="2539F3D6" w:rsidR="00762AB5" w:rsidRPr="007514CB" w:rsidRDefault="00762AB5" w:rsidP="00762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</w:tcPr>
          <w:p w14:paraId="11E76651" w14:textId="3B4C2C70" w:rsidR="00762AB5" w:rsidRPr="007514CB" w:rsidRDefault="00762AB5" w:rsidP="00762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762AB5" w:rsidRPr="007514CB" w14:paraId="6C05DC71" w14:textId="77777777" w:rsidTr="00CB0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4F42D0C" w14:textId="77777777" w:rsidR="00762AB5" w:rsidRPr="007514CB" w:rsidRDefault="00762AB5" w:rsidP="00762A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514CB">
              <w:rPr>
                <w:rFonts w:ascii="Calibri" w:eastAsia="Times New Roman" w:hAnsi="Calibri" w:cs="Calibri"/>
                <w:color w:val="000000"/>
              </w:rPr>
              <w:t>otal Quantity Administered</w:t>
            </w:r>
          </w:p>
        </w:tc>
        <w:tc>
          <w:tcPr>
            <w:tcW w:w="3059" w:type="dxa"/>
            <w:noWrap/>
            <w:hideMark/>
          </w:tcPr>
          <w:p w14:paraId="4670DA8F" w14:textId="77777777" w:rsidR="00762AB5" w:rsidRPr="007514CB" w:rsidRDefault="00762AB5" w:rsidP="0076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58" w:type="dxa"/>
            <w:noWrap/>
            <w:hideMark/>
          </w:tcPr>
          <w:p w14:paraId="727D7870" w14:textId="77777777" w:rsidR="00762AB5" w:rsidRPr="007514CB" w:rsidRDefault="00762AB5" w:rsidP="0076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52824E62" w14:textId="77777777" w:rsidR="00762AB5" w:rsidRPr="007514CB" w:rsidRDefault="00762AB5" w:rsidP="0076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tr w:rsidR="00762AB5" w:rsidRPr="007514CB" w14:paraId="754EF8D6" w14:textId="77777777" w:rsidTr="00CB02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37E6C8E6" w14:textId="77777777" w:rsidR="00762AB5" w:rsidRPr="007514CB" w:rsidRDefault="00762AB5" w:rsidP="00762AB5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 Administered</w:t>
            </w:r>
          </w:p>
        </w:tc>
        <w:tc>
          <w:tcPr>
            <w:tcW w:w="3059" w:type="dxa"/>
            <w:noWrap/>
            <w:hideMark/>
          </w:tcPr>
          <w:p w14:paraId="2BB5DE1F" w14:textId="77777777" w:rsidR="00762AB5" w:rsidRPr="007514CB" w:rsidRDefault="00762AB5" w:rsidP="0076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1158" w:type="dxa"/>
            <w:noWrap/>
            <w:hideMark/>
          </w:tcPr>
          <w:p w14:paraId="7B17186F" w14:textId="77777777" w:rsidR="00762AB5" w:rsidRPr="007514CB" w:rsidRDefault="00762AB5" w:rsidP="0076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0115DF9" w14:textId="77777777" w:rsidR="00762AB5" w:rsidRPr="007514CB" w:rsidRDefault="00762AB5" w:rsidP="0076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See </w:t>
            </w:r>
            <w:r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</w:tr>
      <w:tr w:rsidR="00762AB5" w:rsidRPr="007514CB" w14:paraId="779CC354" w14:textId="77777777" w:rsidTr="00CB0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1AD32B5" w14:textId="77777777" w:rsidR="00762AB5" w:rsidRPr="007514CB" w:rsidRDefault="00762AB5" w:rsidP="00762AB5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Doses Administered</w:t>
            </w:r>
          </w:p>
        </w:tc>
        <w:tc>
          <w:tcPr>
            <w:tcW w:w="3059" w:type="dxa"/>
            <w:noWrap/>
            <w:hideMark/>
          </w:tcPr>
          <w:p w14:paraId="1C7F4B75" w14:textId="77777777" w:rsidR="00762AB5" w:rsidRPr="007514CB" w:rsidRDefault="00762AB5" w:rsidP="0076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514CB">
              <w:rPr>
                <w:rFonts w:ascii="Calibri" w:eastAsia="Times New Roman" w:hAnsi="Calibri" w:cs="Calibri"/>
                <w:color w:val="000000"/>
              </w:rPr>
              <w:t>Dose[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  <w:hideMark/>
          </w:tcPr>
          <w:p w14:paraId="5A7E8B2A" w14:textId="77777777" w:rsidR="00762AB5" w:rsidRPr="007514CB" w:rsidRDefault="00762AB5" w:rsidP="0076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3ADA4EC" w14:textId="77777777" w:rsidR="00762AB5" w:rsidRPr="007514CB" w:rsidRDefault="00762AB5" w:rsidP="0076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5748C" w:rsidRPr="007514CB" w14:paraId="713DFC8A" w14:textId="77777777" w:rsidTr="00CB02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14:paraId="60DA68FA" w14:textId="19F2E772" w:rsidR="00A5748C" w:rsidRPr="007514CB" w:rsidRDefault="00A5748C" w:rsidP="00A5748C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059" w:type="dxa"/>
            <w:noWrap/>
          </w:tcPr>
          <w:p w14:paraId="35FA2F70" w14:textId="16A5C26E" w:rsidR="00A5748C" w:rsidRPr="007514CB" w:rsidRDefault="00A5748C" w:rsidP="00A5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981338711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</w:tcPr>
          <w:p w14:paraId="59FAB5C0" w14:textId="7020AA68" w:rsidR="00A5748C" w:rsidRPr="007514CB" w:rsidRDefault="00A5748C" w:rsidP="00A5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</w:tcPr>
          <w:p w14:paraId="021B6D55" w14:textId="30365DAE" w:rsidR="00A5748C" w:rsidRPr="007514CB" w:rsidRDefault="00A5748C" w:rsidP="00A5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first treatment happened</w:t>
            </w:r>
          </w:p>
        </w:tc>
      </w:tr>
      <w:tr w:rsidR="00A5748C" w:rsidRPr="007514CB" w14:paraId="082F785D" w14:textId="77777777" w:rsidTr="00CB0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14:paraId="3FFF5964" w14:textId="30B4A677" w:rsidR="00A5748C" w:rsidRPr="007514CB" w:rsidRDefault="00A5748C" w:rsidP="00A5748C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3059" w:type="dxa"/>
            <w:noWrap/>
          </w:tcPr>
          <w:p w14:paraId="42151E34" w14:textId="1D62FD4C" w:rsidR="00A5748C" w:rsidRPr="007514CB" w:rsidRDefault="00A5748C" w:rsidP="00A57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52232958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</w:tcPr>
          <w:p w14:paraId="3F3498AB" w14:textId="799C0CD2" w:rsidR="00A5748C" w:rsidRPr="007514CB" w:rsidRDefault="00A5748C" w:rsidP="00A57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</w:tcPr>
          <w:p w14:paraId="5FD1A18D" w14:textId="72A4C7AD" w:rsidR="00A5748C" w:rsidRPr="007514CB" w:rsidRDefault="00A5748C" w:rsidP="00A57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last treatment happened</w:t>
            </w:r>
          </w:p>
        </w:tc>
      </w:tr>
      <w:tr w:rsidR="0095231B" w:rsidRPr="007514CB" w14:paraId="74729B42" w14:textId="77777777" w:rsidTr="00CB02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14:paraId="794304A5" w14:textId="45DE405D" w:rsidR="0095231B" w:rsidRPr="007514CB" w:rsidRDefault="0095231B" w:rsidP="0095231B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</w:t>
            </w:r>
          </w:p>
        </w:tc>
        <w:tc>
          <w:tcPr>
            <w:tcW w:w="3059" w:type="dxa"/>
            <w:noWrap/>
          </w:tcPr>
          <w:p w14:paraId="1B1616D8" w14:textId="5AF6BD17" w:rsidR="0095231B" w:rsidRPr="007514CB" w:rsidRDefault="0095231B" w:rsidP="0095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216966107"/>
                <w:citation/>
              </w:sdtPr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</w:tcPr>
          <w:p w14:paraId="39771B56" w14:textId="46C10D79" w:rsidR="0095231B" w:rsidRPr="007514CB" w:rsidRDefault="0095231B" w:rsidP="0095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65" w:type="dxa"/>
          </w:tcPr>
          <w:p w14:paraId="296074EE" w14:textId="6FF17D30" w:rsidR="0095231B" w:rsidRPr="007514CB" w:rsidRDefault="0095231B" w:rsidP="0095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  <w:r w:rsidR="00C80C98">
              <w:rPr>
                <w:rFonts w:ascii="Calibri" w:eastAsia="Times New Roman" w:hAnsi="Calibri" w:cs="Calibri"/>
                <w:color w:val="000000"/>
              </w:rPr>
              <w:t xml:space="preserve"> for the last treatment given in course.</w:t>
            </w:r>
          </w:p>
        </w:tc>
      </w:tr>
    </w:tbl>
    <w:p w14:paraId="5B0B3DF2" w14:textId="4A71C5A6" w:rsidR="00D603AF" w:rsidRPr="00E06F2E" w:rsidDel="00D603AF" w:rsidRDefault="00D603AF" w:rsidP="00D603AF">
      <w:pPr>
        <w:rPr>
          <w:del w:id="2" w:author="Jon Massey" w:date="2019-09-04T18:03:00Z"/>
        </w:rPr>
      </w:pPr>
      <w:ins w:id="3" w:author="Jon Massey" w:date="2019-09-04T18:03:00Z">
        <w:r>
          <w:t xml:space="preserve"> </w:t>
        </w:r>
      </w:ins>
    </w:p>
    <w:p w14:paraId="2AC4A120" w14:textId="5265926B" w:rsidR="00E06F2E" w:rsidRPr="00E06F2E" w:rsidRDefault="00D603AF" w:rsidP="00E06F2E">
      <w:r>
        <w:t>Table 3: Administered Treatment Course Summary Message</w:t>
      </w:r>
    </w:p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0626A4" w:rsidRPr="00E53D17" w14:paraId="449BEC42" w14:textId="77777777" w:rsidTr="0006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51D0A7" w14:textId="77777777" w:rsidR="000626A4" w:rsidRPr="00E53D17" w:rsidRDefault="000626A4" w:rsidP="000626A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7FBE5E12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452BDCB6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BF1BD7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626A4" w:rsidRPr="00E53D17" w14:paraId="65AA63EA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CC3820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63614A5F" w14:textId="61452535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7126827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266EFEF2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0B375AFD" w14:textId="3E20736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 sale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17171886"/>
                <w:citation/>
              </w:sdtPr>
              <w:sdtEndPr/>
              <w:sdtContent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626A4" w:rsidRPr="00E53D17" w14:paraId="2411C419" w14:textId="77777777" w:rsidTr="000626A4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4C7F733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16634EA6" w14:textId="31E7FBB2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76958158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7ACCF817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45676A1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626A4" w:rsidRPr="00E53D17" w14:paraId="5DFC5A08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9CC31B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0F5BC5A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3E477E7F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57CC91A5" w14:textId="47C3323D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to which medicine was sold, 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0626A4" w:rsidRPr="00E53D17" w14:paraId="3E04E1A2" w14:textId="77777777" w:rsidTr="000626A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516BEB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44A0770F" w14:textId="06FD726D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598327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B0453D6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50112D54" w14:textId="5023EB88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</w:t>
            </w:r>
            <w:r w:rsidR="00357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26A4" w:rsidRPr="00E53D17" w14:paraId="63EFDFF0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C50CFD4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2341D8E6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302AC413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73B0E28B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0626A4" w:rsidRPr="00E53D17" w14:paraId="1D0196E4" w14:textId="77777777" w:rsidTr="000626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46ED455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2AD461B3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30B4D8EF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24F3188D" w14:textId="6AD49A6A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0626A4" w:rsidRPr="00E53D17" w14:paraId="661C35FE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1066F1C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2908" w:type="dxa"/>
            <w:noWrap/>
            <w:hideMark/>
          </w:tcPr>
          <w:p w14:paraId="4EE16D8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9346EA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B869C05" w14:textId="77777777" w:rsidR="000626A4" w:rsidRPr="00E53D17" w:rsidRDefault="000626A4" w:rsidP="000626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Name + address, standard format TBC</w:t>
            </w:r>
          </w:p>
        </w:tc>
      </w:tr>
    </w:tbl>
    <w:p w14:paraId="3E0978C1" w14:textId="3ACFDCC7" w:rsidR="00B8787D" w:rsidRDefault="000626A4" w:rsidP="00F33CBE">
      <w:r w:rsidRPr="00252B6E">
        <w:t xml:space="preserve">Table </w:t>
      </w:r>
      <w:r w:rsidR="001D7C4D">
        <w:t>4</w:t>
      </w:r>
      <w:r w:rsidRPr="00252B6E">
        <w:t xml:space="preserve">: </w:t>
      </w:r>
      <w:r w:rsidR="00853A6A" w:rsidRPr="00252B6E">
        <w:t>Medicine Sale/Acquisition Message</w:t>
      </w:r>
    </w:p>
    <w:tbl>
      <w:tblPr>
        <w:tblStyle w:val="PlainTable1"/>
        <w:tblW w:w="15296" w:type="dxa"/>
        <w:tblLook w:val="04A0" w:firstRow="1" w:lastRow="0" w:firstColumn="1" w:lastColumn="0" w:noHBand="0" w:noVBand="1"/>
      </w:tblPr>
      <w:tblGrid>
        <w:gridCol w:w="1271"/>
        <w:gridCol w:w="2977"/>
        <w:gridCol w:w="1843"/>
        <w:gridCol w:w="9205"/>
      </w:tblGrid>
      <w:tr w:rsidR="00733B26" w:rsidRPr="00733B26" w14:paraId="73330596" w14:textId="77777777" w:rsidTr="007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8B60C4" w14:textId="707EEA0B" w:rsidR="00733B26" w:rsidRPr="00733B26" w:rsidRDefault="00733B26" w:rsidP="00733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77" w:type="dxa"/>
            <w:noWrap/>
            <w:hideMark/>
          </w:tcPr>
          <w:p w14:paraId="520C3E48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843" w:type="dxa"/>
            <w:noWrap/>
            <w:hideMark/>
          </w:tcPr>
          <w:p w14:paraId="3ABE2C65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205" w:type="dxa"/>
            <w:noWrap/>
            <w:hideMark/>
          </w:tcPr>
          <w:p w14:paraId="2CB9E92C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733B26" w:rsidRPr="00733B26" w14:paraId="12F4EDDE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6A4C13" w14:textId="7BBEA19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977" w:type="dxa"/>
            <w:noWrap/>
            <w:hideMark/>
          </w:tcPr>
          <w:p w14:paraId="13F51CB1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D5A7716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52975717" w14:textId="50ED5B33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"</w:t>
            </w:r>
            <w:r w:rsidR="000658E1">
              <w:rPr>
                <w:rFonts w:ascii="Calibri" w:eastAsia="Times New Roman" w:hAnsi="Calibri" w:cs="Calibri"/>
                <w:color w:val="000000"/>
              </w:rPr>
              <w:t>CPH</w:t>
            </w:r>
            <w:r w:rsidRPr="00733B26">
              <w:rPr>
                <w:rFonts w:ascii="Calibri" w:eastAsia="Times New Roman" w:hAnsi="Calibri" w:cs="Calibri"/>
                <w:color w:val="000000"/>
              </w:rPr>
              <w:t>"</w:t>
            </w:r>
            <w:proofErr w:type="gramStart"/>
            <w:r w:rsidR="000658E1">
              <w:rPr>
                <w:rFonts w:ascii="Calibri" w:eastAsia="Times New Roman" w:hAnsi="Calibri" w:cs="Calibri"/>
                <w:color w:val="000000"/>
              </w:rPr>
              <w:t>,”CPHH</w:t>
            </w:r>
            <w:proofErr w:type="gramEnd"/>
            <w:r w:rsidR="000658E1">
              <w:rPr>
                <w:rFonts w:ascii="Calibri" w:eastAsia="Times New Roman" w:hAnsi="Calibri" w:cs="Calibri"/>
                <w:color w:val="000000"/>
              </w:rPr>
              <w:t>”,”CTSID”,”</w:t>
            </w:r>
            <w:proofErr w:type="spellStart"/>
            <w:r w:rsidR="00136EA4">
              <w:rPr>
                <w:rFonts w:ascii="Calibri" w:eastAsia="Times New Roman" w:hAnsi="Calibri" w:cs="Calibri"/>
                <w:color w:val="000000"/>
              </w:rPr>
              <w:t>HerdMark</w:t>
            </w:r>
            <w:proofErr w:type="spellEnd"/>
            <w:r w:rsidR="00136EA4">
              <w:rPr>
                <w:rFonts w:ascii="Calibri" w:eastAsia="Times New Roman" w:hAnsi="Calibri" w:cs="Calibri"/>
                <w:color w:val="000000"/>
              </w:rPr>
              <w:t>”,”</w:t>
            </w:r>
            <w:proofErr w:type="spellStart"/>
            <w:r w:rsidR="00136EA4">
              <w:rPr>
                <w:rFonts w:ascii="Calibri" w:eastAsia="Times New Roman" w:hAnsi="Calibri" w:cs="Calibri"/>
                <w:color w:val="000000"/>
              </w:rPr>
              <w:t>FlockMark</w:t>
            </w:r>
            <w:proofErr w:type="spellEnd"/>
            <w:r w:rsidR="00136EA4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</w:tr>
      <w:tr w:rsidR="00733B26" w:rsidRPr="00733B26" w14:paraId="4567F8F8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560F53" w14:textId="4EEC80D2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77" w:type="dxa"/>
            <w:noWrap/>
            <w:hideMark/>
          </w:tcPr>
          <w:p w14:paraId="5596CD66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1552B1A0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20750C5C" w14:textId="02F312A8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CPH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647700513"/>
                <w:citation/>
              </w:sdtPr>
              <w:sdtEndPr/>
              <w:sdtContent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instrText xml:space="preserve"> CITATION Rur18 \l 2057 </w:instrTex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[8]</w: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136EA4">
              <w:rPr>
                <w:rFonts w:ascii="Calibri" w:eastAsia="Times New Roman" w:hAnsi="Calibri" w:cs="Calibri"/>
                <w:color w:val="000000"/>
              </w:rPr>
              <w:t>, CPHH, Cattle Tracing System ID, APHA Herd or Flock Mark</w:t>
            </w:r>
          </w:p>
        </w:tc>
      </w:tr>
      <w:tr w:rsidR="00733B26" w:rsidRPr="00733B26" w14:paraId="3F1485E4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0C709E0" w14:textId="400D2DF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ED2B0AA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3" w:type="dxa"/>
            <w:noWrap/>
            <w:hideMark/>
          </w:tcPr>
          <w:p w14:paraId="63D03EE0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4708FE6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  <w:proofErr w:type="spellEnd"/>
            <w:r w:rsidRPr="00733B26">
              <w:rPr>
                <w:rFonts w:ascii="Calibri" w:eastAsia="Times New Roman" w:hAnsi="Calibri" w:cs="Calibri"/>
                <w:color w:val="000000"/>
              </w:rPr>
              <w:t>, where applicable</w:t>
            </w:r>
          </w:p>
        </w:tc>
      </w:tr>
      <w:tr w:rsidR="00733B26" w:rsidRPr="00733B26" w14:paraId="238661CE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6158D1" w14:textId="630CCB1C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2977" w:type="dxa"/>
            <w:noWrap/>
            <w:hideMark/>
          </w:tcPr>
          <w:p w14:paraId="5E990D5C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0A26E8B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6277A874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Description of type of enterprise</w:t>
            </w:r>
          </w:p>
        </w:tc>
      </w:tr>
    </w:tbl>
    <w:p w14:paraId="62AEC490" w14:textId="535586BF" w:rsidR="00265111" w:rsidRDefault="00733B26" w:rsidP="00F33CBE">
      <w:r>
        <w:t xml:space="preserve">Table </w:t>
      </w:r>
      <w:r w:rsidR="001D7C4D">
        <w:t>5</w:t>
      </w:r>
      <w:r>
        <w:t xml:space="preserve">: Holding </w:t>
      </w:r>
      <w:r w:rsidR="00FD3696">
        <w:t>I</w:t>
      </w:r>
      <w:r>
        <w:t xml:space="preserve">dentification </w:t>
      </w:r>
      <w:r w:rsidR="00FD3696">
        <w:t>Message</w:t>
      </w:r>
    </w:p>
    <w:tbl>
      <w:tblPr>
        <w:tblStyle w:val="PlainTable1"/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1048"/>
        <w:gridCol w:w="6180"/>
      </w:tblGrid>
      <w:tr w:rsidR="00CC0EA3" w:rsidRPr="00CC0EA3" w14:paraId="0F36CD95" w14:textId="77777777" w:rsidTr="00CC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20DF852" w14:textId="2F8A3FD0" w:rsidR="00CC0EA3" w:rsidRPr="00CC0EA3" w:rsidRDefault="00CC0EA3" w:rsidP="00CC0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lastRenderedPageBreak/>
              <w:t>Type</w:t>
            </w:r>
          </w:p>
        </w:tc>
        <w:tc>
          <w:tcPr>
            <w:tcW w:w="960" w:type="dxa"/>
            <w:noWrap/>
            <w:hideMark/>
          </w:tcPr>
          <w:p w14:paraId="6CFC0933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BF9D834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6180" w:type="dxa"/>
            <w:noWrap/>
            <w:hideMark/>
          </w:tcPr>
          <w:p w14:paraId="5AE7F1DF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C0EA3" w:rsidRPr="00CC0EA3" w14:paraId="129F6E29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479913D" w14:textId="0D8410BE" w:rsidR="00CC0EA3" w:rsidRPr="00CC0EA3" w:rsidRDefault="009E4C2D" w:rsidP="00CC0E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AuthorisationNumber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C5AF46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68E1C94C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0" w:type="dxa"/>
            <w:noWrap/>
            <w:hideMark/>
          </w:tcPr>
          <w:p w14:paraId="38F463A4" w14:textId="2DC41D5A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VMD MA Number/</w:t>
            </w:r>
            <w:proofErr w:type="spellStart"/>
            <w:r w:rsidRPr="00CC0EA3">
              <w:rPr>
                <w:rFonts w:ascii="Calibri" w:eastAsia="Times New Roman" w:hAnsi="Calibri" w:cs="Calibri"/>
                <w:color w:val="000000"/>
              </w:rPr>
              <w:t>VMNo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0243948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Vet15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[6]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CC0EA3" w:rsidRPr="00CC0EA3" w14:paraId="585279E6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51DDBC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4B429AC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2EAF840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E69B506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 of medicinal product</w:t>
            </w:r>
          </w:p>
        </w:tc>
      </w:tr>
      <w:tr w:rsidR="00CC0EA3" w:rsidRPr="00CC0EA3" w14:paraId="2D7D124E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F1B5AC6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960" w:type="dxa"/>
            <w:noWrap/>
            <w:hideMark/>
          </w:tcPr>
          <w:p w14:paraId="07763F31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5E62E595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30E7A78" w14:textId="559F9523" w:rsidR="00CC0EA3" w:rsidRPr="00CC0EA3" w:rsidRDefault="00526C4B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EA3" w:rsidRPr="00CC0EA3">
              <w:rPr>
                <w:rFonts w:ascii="Calibri" w:eastAsia="Times New Roman" w:hAnsi="Calibri" w:cs="Calibri"/>
                <w:color w:val="000000"/>
              </w:rPr>
              <w:t>ource system product identifier</w:t>
            </w:r>
          </w:p>
        </w:tc>
      </w:tr>
      <w:tr w:rsidR="00CC0EA3" w:rsidRPr="00CC0EA3" w14:paraId="1EFB4727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2340378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GTIN</w:t>
            </w:r>
          </w:p>
        </w:tc>
        <w:tc>
          <w:tcPr>
            <w:tcW w:w="960" w:type="dxa"/>
            <w:noWrap/>
            <w:hideMark/>
          </w:tcPr>
          <w:p w14:paraId="1075D0D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12DA5F97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5E91EB43" w14:textId="4C7619A3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 xml:space="preserve">Global Trade </w:t>
            </w:r>
            <w:r w:rsidR="00737BED">
              <w:rPr>
                <w:rFonts w:ascii="Calibri" w:eastAsia="Times New Roman" w:hAnsi="Calibri" w:cs="Calibri"/>
                <w:color w:val="000000"/>
              </w:rPr>
              <w:t>Item</w:t>
            </w:r>
            <w:r w:rsidRPr="00CC0EA3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96807091"/>
                <w:citation/>
              </w:sdtPr>
              <w:sdtEndPr/>
              <w:sdtContent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instrText xml:space="preserve"> CITATION GS119 \l 2057 </w:instrTex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[15]</w: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737B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0EA3">
              <w:rPr>
                <w:rFonts w:ascii="Calibri" w:eastAsia="Times New Roman" w:hAnsi="Calibri" w:cs="Calibri"/>
                <w:color w:val="000000"/>
              </w:rPr>
              <w:t>of product</w:t>
            </w:r>
          </w:p>
        </w:tc>
      </w:tr>
    </w:tbl>
    <w:p w14:paraId="549A5F41" w14:textId="7BFEA720" w:rsidR="00BB3107" w:rsidRPr="00252B6E" w:rsidRDefault="00A60AE0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Table </w:t>
      </w:r>
      <w:r w:rsidR="001D7C4D">
        <w:t>6</w:t>
      </w:r>
      <w:r>
        <w:t>: Medicine Identification Message</w:t>
      </w:r>
    </w:p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C50068" w:rsidRPr="00E53D17" w14:paraId="56379794" w14:textId="77777777" w:rsidTr="008C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24C9A9D" w14:textId="77777777" w:rsidR="00C50068" w:rsidRPr="00E53D17" w:rsidRDefault="00C50068" w:rsidP="008C73B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2FD45DD1" w14:textId="77777777" w:rsidR="00C50068" w:rsidRPr="00E53D17" w:rsidRDefault="00C50068" w:rsidP="008C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011FDA2B" w14:textId="77777777" w:rsidR="00C50068" w:rsidRPr="00E53D17" w:rsidRDefault="00C50068" w:rsidP="008C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0162C9" w14:textId="77777777" w:rsidR="00C50068" w:rsidRPr="00E53D17" w:rsidRDefault="00C50068" w:rsidP="008C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50068" w:rsidRPr="00E53D17" w14:paraId="737BA93D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DBEF6E9" w14:textId="77777777" w:rsidR="00C50068" w:rsidRPr="00E53D17" w:rsidRDefault="00C50068" w:rsidP="008C73BE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121322F0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374585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032FFFF2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637AA793" w14:textId="30D7014A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Date </w:t>
            </w:r>
            <w:r w:rsidR="00774C0A">
              <w:rPr>
                <w:rFonts w:ascii="Calibri" w:eastAsia="Times New Roman" w:hAnsi="Calibri" w:cs="Calibri"/>
                <w:color w:val="000000"/>
              </w:rPr>
              <w:t>disposal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72897556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C50068" w:rsidRPr="00E53D17" w14:paraId="7757BD79" w14:textId="77777777" w:rsidTr="008C73BE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A187D26" w14:textId="77777777" w:rsidR="00C50068" w:rsidRPr="00E53D17" w:rsidRDefault="00C50068" w:rsidP="008C73BE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4885FB89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64272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70FA3B7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0E08815E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C50068" w:rsidRPr="00E53D17" w14:paraId="4C0727B0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C0CD259" w14:textId="77777777" w:rsidR="00C50068" w:rsidRPr="00E53D17" w:rsidRDefault="00C50068" w:rsidP="008C73BE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2EEA93B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68DEEA83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4AD798A1" w14:textId="6DE635B2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</w:t>
            </w:r>
            <w:r w:rsidR="00774C0A">
              <w:rPr>
                <w:rFonts w:ascii="Calibri" w:eastAsia="Times New Roman" w:hAnsi="Calibri" w:cs="Calibri"/>
                <w:color w:val="000000"/>
              </w:rPr>
              <w:t>where medicine was disposed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, see </w:t>
            </w:r>
            <w:r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C50068" w:rsidRPr="00E53D17" w14:paraId="695A200E" w14:textId="77777777" w:rsidTr="008C73B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98A648D" w14:textId="77777777" w:rsidR="00C50068" w:rsidRPr="00E53D17" w:rsidRDefault="00C50068" w:rsidP="008C73BE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5D40585A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49176587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088A5A74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3EBCBAE1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>, etc.</w:t>
            </w:r>
          </w:p>
        </w:tc>
      </w:tr>
      <w:tr w:rsidR="00C50068" w:rsidRPr="00E53D17" w14:paraId="0FC14C6C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18C9C84" w14:textId="77777777" w:rsidR="00C50068" w:rsidRPr="00E53D17" w:rsidRDefault="00C50068" w:rsidP="008C73BE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4A5D4F37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78B4D3F5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4C345C2F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C50068" w:rsidRPr="00E53D17" w14:paraId="5BD40740" w14:textId="77777777" w:rsidTr="008C73B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59D7A71" w14:textId="77777777" w:rsidR="00C50068" w:rsidRPr="00E53D17" w:rsidRDefault="00C50068" w:rsidP="008C73BE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056F052A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0F25D402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39430999" w14:textId="77777777" w:rsidR="00C50068" w:rsidRPr="00E53D17" w:rsidRDefault="00C50068" w:rsidP="008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C50068" w:rsidRPr="00E53D17" w14:paraId="73A2BC71" w14:textId="77777777" w:rsidTr="008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02705D4" w14:textId="3AE8786C" w:rsidR="00C50068" w:rsidRPr="00E53D17" w:rsidRDefault="00774C0A" w:rsidP="008C73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2908" w:type="dxa"/>
            <w:noWrap/>
            <w:hideMark/>
          </w:tcPr>
          <w:p w14:paraId="24177F38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4783BB8" w14:textId="77777777" w:rsidR="00C50068" w:rsidRPr="00E53D17" w:rsidRDefault="00C50068" w:rsidP="008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0397DA6A" w14:textId="1DEADED4" w:rsidR="00C50068" w:rsidRPr="00E53D17" w:rsidRDefault="007056D4" w:rsidP="008C73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free-text or e</w:t>
            </w:r>
            <w:r w:rsidR="00503603">
              <w:rPr>
                <w:rFonts w:ascii="Calibri" w:eastAsia="Times New Roman" w:hAnsi="Calibri" w:cs="Calibri"/>
                <w:color w:val="000000"/>
              </w:rPr>
              <w:t>numeration of standardised disposal methods, to be agreed with stakeholders</w:t>
            </w:r>
          </w:p>
        </w:tc>
      </w:tr>
    </w:tbl>
    <w:p w14:paraId="59A571E0" w14:textId="5A6AB5BB" w:rsidR="00503603" w:rsidRPr="00C80C98" w:rsidRDefault="00503603" w:rsidP="00064556">
      <w:pPr>
        <w:sectPr w:rsidR="00503603" w:rsidRPr="00C80C98" w:rsidSect="0054113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1D7C4D">
        <w:t xml:space="preserve">Table </w:t>
      </w:r>
      <w:r w:rsidR="001D7C4D">
        <w:t>7</w:t>
      </w:r>
      <w:r w:rsidRPr="001D7C4D">
        <w:t xml:space="preserve">: Disposal </w:t>
      </w:r>
      <w:r w:rsidR="00064556" w:rsidRPr="001D7C4D">
        <w:t>Message</w:t>
      </w:r>
    </w:p>
    <w:p w14:paraId="53432CF7" w14:textId="7F8CDA73" w:rsidR="00D53893" w:rsidRDefault="00D53893" w:rsidP="00D53893">
      <w:pPr>
        <w:pStyle w:val="Heading1"/>
      </w:pPr>
      <w:r>
        <w:lastRenderedPageBreak/>
        <w:t>Out of Scope Elements</w:t>
      </w:r>
    </w:p>
    <w:p w14:paraId="10D0BEB1" w14:textId="36343CC8" w:rsidR="003A2E2F" w:rsidRDefault="00323F8D" w:rsidP="00641D6D">
      <w:proofErr w:type="gramStart"/>
      <w:r>
        <w:t>A number of</w:t>
      </w:r>
      <w:proofErr w:type="gramEnd"/>
      <w:r>
        <w:t xml:space="preserve"> entities and attributes were considered out of scope of this proposed specification despite </w:t>
      </w:r>
      <w:r w:rsidR="00080E7C">
        <w:t xml:space="preserve">potentially containing information pertinent to the purposes outlined in the introduction to this document. The reasons for their exclusion were </w:t>
      </w:r>
      <w:r w:rsidR="00864892">
        <w:t>those of an aim for simplicity and pragmatism</w:t>
      </w:r>
      <w:r w:rsidR="0001427B">
        <w:t xml:space="preserve"> given some may require extensive consideration by a wide panel of domain experts.</w:t>
      </w:r>
      <w:r w:rsidR="00202C58">
        <w:t xml:space="preserve"> </w:t>
      </w:r>
      <w:r w:rsidR="003A2E2F">
        <w:t xml:space="preserve">In many cases, attributes were defined as allowing free text entry rather than being </w:t>
      </w:r>
      <w:r w:rsidR="0032455D">
        <w:t xml:space="preserve">limited </w:t>
      </w:r>
      <w:r w:rsidR="008D6309">
        <w:t>t</w:t>
      </w:r>
      <w:r w:rsidR="0032455D">
        <w:t xml:space="preserve">o a specific set of reference values where definition of these reference values </w:t>
      </w:r>
      <w:r w:rsidR="002F2CB5">
        <w:t>wa</w:t>
      </w:r>
      <w:r w:rsidR="0032455D">
        <w:t>s beyond the scope and knowledge of the authors.</w:t>
      </w:r>
    </w:p>
    <w:p w14:paraId="78204C08" w14:textId="2F103840" w:rsidR="005A7F6A" w:rsidRDefault="005A7F6A" w:rsidP="00641D6D">
      <w:r>
        <w:t>Examples of such out</w:t>
      </w:r>
      <w:r w:rsidR="00BB074E">
        <w:t>-</w:t>
      </w:r>
      <w:r>
        <w:t>of</w:t>
      </w:r>
      <w:r w:rsidR="00BB074E">
        <w:t>-</w:t>
      </w:r>
      <w:r>
        <w:t xml:space="preserve">scope elements </w:t>
      </w:r>
      <w:r w:rsidR="00BB074E">
        <w:t>we</w:t>
      </w:r>
      <w:r>
        <w:t xml:space="preserve">re a standardised list of reasons for treatment, standardised </w:t>
      </w:r>
      <w:r w:rsidR="001A7CAC">
        <w:t xml:space="preserve">descriptors </w:t>
      </w:r>
      <w:r>
        <w:t>of medicine withdrawal date</w:t>
      </w:r>
      <w:r w:rsidR="001A7CAC">
        <w:t>, an identification scheme for veterinary practices or other vendors of veterinary medicines</w:t>
      </w:r>
      <w:r w:rsidR="00585121">
        <w:t>, and an identification scheme</w:t>
      </w:r>
      <w:r w:rsidR="007A61FC">
        <w:t xml:space="preserve"> and set of roles</w:t>
      </w:r>
      <w:r w:rsidR="00585121">
        <w:t xml:space="preserve"> for persons administering veterinary medicines to animals.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259049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61914209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</w:rPr>
                <w:id w:val="1460064731"/>
                <w:docPartObj>
                  <w:docPartGallery w:val="Bibliographies"/>
                  <w:docPartUnique/>
                </w:docPartObj>
              </w:sdtPr>
              <w:sdtEndPr/>
              <w:sdtContent>
                <w:p w14:paraId="3E7195D9" w14:textId="19A9331F" w:rsidR="004814F2" w:rsidRDefault="004814F2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-523401439"/>
                    <w:bibliography/>
                  </w:sdtPr>
                  <w:sdtEndPr/>
                  <w:sdtContent>
                    <w:p w14:paraId="2D20FE7F" w14:textId="1C4AC4D2" w:rsidR="00DD2B51" w:rsidRDefault="004814F2" w:rsidP="00DD2B51">
                      <w:pPr>
                        <w:pStyle w:val="Bibliography"/>
                        <w:rPr>
                          <w:noProof/>
                          <w:vanish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0116"/>
                      </w:tblGrid>
                      <w:tr w:rsidR="00DD2B51" w14:paraId="5B480DE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D00A0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91CA738" w14:textId="6E618608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ICAR - The Global Standard for Livestock Data. [Online].; 2019 [cited 2019 July 10. Available from: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0D66EC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64A0273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04CE413" w14:textId="2E5FDDD0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Animal Data Exchange Working Group. [Online].; 2019 [cited 2019 July 10. Available from: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https://www.icar.org/index.php/technical-bodies/working-groups/animal-data-exchange-wg/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DCC3D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D64221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57C4131" w14:textId="2ECD469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ADE JSON draft. [Online].; 2019 [cited 2019 July 10. Available from: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9A1E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9F13F6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19A34A" w14:textId="141AA48B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Cooke A, Saunders K, Thornborough J, Lineham D, Wilson D. Farm Data Standards New Zealand. [Online].; 2014 [cited 2019 July 31. Available from: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http://www.farmdatastandards.org.nz/wp-content/uploads/2016/03/DINDS-Animal-Standard-V1.0.1-2014-11-20.pdf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93F20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C7FE69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1BCF63C" w14:textId="5D27221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The Veterinary Medicines Regulations. The Veterinary Medicines Regulations 2013, PART 3. [Online].; 2013 [cited 2019 July 10. Available from: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http://www.legislation.gov.uk/uksi/2013/2033/part/3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9CF656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5BDA522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774E057" w14:textId="4154A68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Marketing authorisations for veterinary medicines. [Online].; 2015 [cited 2018 July 10. Available from: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https://www.gov.uk/guidance/marketing-authorisations-for-veterinary-medicines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8EA88AE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471638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030BDB" w14:textId="6785436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Product Information Database. [Online].; 2019 [cited 2019 July 31. Available from: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https://www.vmd.defra.gov.uk/ProductInformationDatabase/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05CF445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88A56EC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E35822A" w14:textId="7E78001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Rural Payments Agency. Register land you use to keep livestock. [Online].; 2018 [cited 2019 July 10. Available from: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https://www.gov.uk/guidance/register-land-you-use-to-keep-livestock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9B4C6B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B7DE1EB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51018A" w14:textId="5CA8503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Animal Identifier Type. [Online].; 2019 [cited 2019 July 10. Available from: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https://github.com/adewg/ICAR/blob/master/Release%20Candidate%20Messages/icarAnimalIdentifierType.json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A64AA8B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737AA6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900D8E" w14:textId="401B24E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Event Core Resource. [Online].; 2019 [cited 2019 July 31. Available from: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https://github.com/adewg/ICAR/blob/master/Release%20Candidate%20Messages/icarEventCoreResource.json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25762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2EF8BE9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AD73553" w14:textId="6C64801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Date Time Type. [Online].; 2019 [cited 2019 July 10. Available from: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https://github.com/adewg/ICAR/blob/master/Release%20Candidate%20Messages/icarDateTimeType.json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EFA4A32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4132E7E6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F736B3" w14:textId="66931D6A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International Organisation for Standardisation. ISO 8601:2004 Data elements and interchange formats -- Information interchange -- Representation of dates and times. [Online].; 2004 [cited 2019 July 10. Available from: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https://www.iso.org/standard/40874.html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9501C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2FD197D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lastRenderedPageBreak/>
                              <w:t>13.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2C7822A" w14:textId="34DC5FB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Internet Engineering Task Force. A Universally Unique IDentifier (UUID) URN Namespace. [Online].; 2005 [cited 2019 July 10. Available from: </w:t>
                            </w:r>
                            <w:hyperlink r:id="rId3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https://tools.ietf.org/html/rfc4122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727D2E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DE3449E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CC6ABF" w14:textId="05510B7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Metadata Resource. [Online].; 2019 [cited 2019 July 10. Available from: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https://github.com/adewg/ICAR/blob/master/Release%20Candidate%20Messages/icarMetaDataResource.json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0A7E6A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DD3375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FE163D" w14:textId="11324E45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GS1. Global Trade Item Number (GTIN). [Online].; 2019 [cited 2019 July 2010. Available from: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https://www.gs1.org/standards/id-keys/gtin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4482287" w14:textId="7B6D7065" w:rsidR="00DD2B51" w:rsidRDefault="00DD2B51" w:rsidP="00DD2B51">
                      <w:pPr>
                        <w:pStyle w:val="Bibliography"/>
                        <w:rPr>
                          <w:noProof/>
                          <w:vanish/>
                        </w:rPr>
                      </w:pPr>
                    </w:p>
                    <w:p w14:paraId="268E739C" w14:textId="4DC1AA25" w:rsidR="004814F2" w:rsidRDefault="004814F2" w:rsidP="00DD2B51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4814F2" w:rsidSect="00BB31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oke, Andrew" w:date="2019-08-01T17:41:00Z" w:initials="AC">
    <w:p w14:paraId="4DA46867" w14:textId="6D6E01F4" w:rsidR="00A11861" w:rsidRDefault="00A11861">
      <w:pPr>
        <w:pStyle w:val="CommentText"/>
      </w:pPr>
      <w:r>
        <w:rPr>
          <w:rStyle w:val="CommentReference"/>
        </w:rPr>
        <w:annotationRef/>
      </w:r>
      <w:r>
        <w:t>In the ICAR messages, this is the event Location, which comprises two components – a scheme and ID. I would recommend the scheme for the UK should be “uk.gov.cph” or similar (</w:t>
      </w:r>
      <w:r w:rsidR="006F5AE3">
        <w:t>one could insert RPA, but probably unnecessary and more likely to change). An alternative using the URI Tag Scheme could be “tag:gov.uk,location.cph” or similar. UK ICAR members have not yet decided how they would prefer this to be represented.</w:t>
      </w:r>
    </w:p>
    <w:p w14:paraId="4A103C29" w14:textId="6D14A80C" w:rsidR="006F5AE3" w:rsidRDefault="006F5AE3">
      <w:pPr>
        <w:pStyle w:val="CommentText"/>
      </w:pPr>
      <w:r>
        <w:t>The ID component of the Location would then be the CPH number itself.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3C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3C29" w16cid:durableId="20EDA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54EA9" w14:textId="77777777" w:rsidR="005D78B4" w:rsidRDefault="005D78B4" w:rsidP="0008402E">
      <w:pPr>
        <w:spacing w:after="0" w:line="240" w:lineRule="auto"/>
      </w:pPr>
      <w:r>
        <w:separator/>
      </w:r>
    </w:p>
  </w:endnote>
  <w:endnote w:type="continuationSeparator" w:id="0">
    <w:p w14:paraId="2831F03E" w14:textId="77777777" w:rsidR="005D78B4" w:rsidRDefault="005D78B4" w:rsidP="0008402E">
      <w:pPr>
        <w:spacing w:after="0" w:line="240" w:lineRule="auto"/>
      </w:pPr>
      <w:r>
        <w:continuationSeparator/>
      </w:r>
    </w:p>
  </w:endnote>
  <w:endnote w:type="continuationNotice" w:id="1">
    <w:p w14:paraId="37147A48" w14:textId="77777777" w:rsidR="005D78B4" w:rsidRDefault="005D78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EEC8" w14:textId="77777777" w:rsidR="00574BBA" w:rsidRDefault="0057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78A" w14:textId="193E1CA9" w:rsidR="0008402E" w:rsidRDefault="00660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397156" wp14:editId="43B065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f414d2dbf69224a7c986b7c" descr="{&quot;HashCode&quot;:-454365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23815" w14:textId="788AA1AF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97156" id="_x0000_t202" coordsize="21600,21600" o:spt="202" path="m,l,21600r21600,l21600,xe">
              <v:stroke joinstyle="miter"/>
              <v:path gradientshapeok="t" o:connecttype="rect"/>
            </v:shapetype>
            <v:shape id="MSIPCM0f414d2dbf69224a7c986b7c" o:spid="_x0000_s1026" type="#_x0000_t202" alt="{&quot;HashCode&quot;:-45436510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" o:allowincell="f" filled="f" stroked="f" strokeweight=".5pt">
              <v:textbox inset="20pt,0,,0">
                <w:txbxContent>
                  <w:p w14:paraId="21523815" w14:textId="788AA1AF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71B2" w14:textId="0E4283C0" w:rsidR="001035B6" w:rsidRDefault="00660B12" w:rsidP="001035B6">
    <w:pPr>
      <w:pStyle w:val="Footer"/>
    </w:pPr>
    <w:r>
      <w:rPr>
        <w:noProof/>
        <w:vertAlign w:val="superscri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1331FF" wp14:editId="10F55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51cb4f6cbd53cd0ff69087d1" descr="{&quot;HashCode&quot;:-45436510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27EE5" w14:textId="092D3845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331FF" id="_x0000_t202" coordsize="21600,21600" o:spt="202" path="m,l,21600r21600,l21600,xe">
              <v:stroke joinstyle="miter"/>
              <v:path gradientshapeok="t" o:connecttype="rect"/>
            </v:shapetype>
            <v:shape id="MSIPCM51cb4f6cbd53cd0ff69087d1" o:spid="_x0000_s1027" type="#_x0000_t202" alt="{&quot;HashCode&quot;:-45436510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" o:allowincell="f" filled="f" stroked="f" strokeweight=".5pt">
              <v:textbox inset="20pt,0,,0">
                <w:txbxContent>
                  <w:p w14:paraId="36227EE5" w14:textId="092D3845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35B6" w:rsidRPr="00574BBA">
      <w:rPr>
        <w:vertAlign w:val="superscript"/>
      </w:rPr>
      <w:t>1</w:t>
    </w:r>
    <w:r w:rsidR="001035B6">
      <w:t xml:space="preserve"> Bristol Veterinary School, University of Bristol, Bristol, UK</w:t>
    </w:r>
    <w:r w:rsidR="00CD1BAE">
      <w:t xml:space="preserve">       </w:t>
    </w:r>
    <w:r w:rsidR="00F65302">
      <w:t xml:space="preserve"> </w:t>
    </w:r>
    <w:r w:rsidR="001035B6" w:rsidRPr="00574BBA">
      <w:rPr>
        <w:vertAlign w:val="superscript"/>
      </w:rPr>
      <w:t>2</w:t>
    </w:r>
    <w:r w:rsidR="001035B6">
      <w:t xml:space="preserve"> </w:t>
    </w:r>
    <w:r w:rsidR="00CA59AE">
      <w:t>Rezare Systems, Hamilton, New Zealand</w:t>
    </w:r>
  </w:p>
  <w:p w14:paraId="72E21CC9" w14:textId="5878627E" w:rsidR="009F7902" w:rsidRDefault="009F7902" w:rsidP="001035B6">
    <w:pPr>
      <w:pStyle w:val="Footer"/>
    </w:pPr>
    <w:r w:rsidRPr="00574BBA">
      <w:rPr>
        <w:vertAlign w:val="superscript"/>
      </w:rPr>
      <w:t>3</w:t>
    </w:r>
    <w:r>
      <w:t xml:space="preserve"> </w:t>
    </w:r>
    <w:r w:rsidR="001B67DA">
      <w:t>International Committee on Animal Recording, Rome, Italy</w:t>
    </w:r>
    <w:r w:rsidR="00CD1BAE">
      <w:t xml:space="preserve">     Email for correspondence: jon.g.massey@bristol.ac.uk</w:t>
    </w:r>
    <w:r w:rsidR="00F65302">
      <w:t xml:space="preserve"> </w:t>
    </w:r>
  </w:p>
  <w:p w14:paraId="74A6FCF5" w14:textId="77777777" w:rsidR="00DD2B51" w:rsidRDefault="00D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8F49" w14:textId="77777777" w:rsidR="005D78B4" w:rsidRDefault="005D78B4" w:rsidP="0008402E">
      <w:pPr>
        <w:spacing w:after="0" w:line="240" w:lineRule="auto"/>
      </w:pPr>
      <w:r>
        <w:separator/>
      </w:r>
    </w:p>
  </w:footnote>
  <w:footnote w:type="continuationSeparator" w:id="0">
    <w:p w14:paraId="7E160D55" w14:textId="77777777" w:rsidR="005D78B4" w:rsidRDefault="005D78B4" w:rsidP="0008402E">
      <w:pPr>
        <w:spacing w:after="0" w:line="240" w:lineRule="auto"/>
      </w:pPr>
      <w:r>
        <w:continuationSeparator/>
      </w:r>
    </w:p>
  </w:footnote>
  <w:footnote w:type="continuationNotice" w:id="1">
    <w:p w14:paraId="3D360E69" w14:textId="77777777" w:rsidR="005D78B4" w:rsidRDefault="005D78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E7BC" w14:textId="77777777" w:rsidR="00574BBA" w:rsidRDefault="0057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7B05" w14:textId="77777777" w:rsidR="00574BBA" w:rsidRDefault="0057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DC65" w14:textId="77777777" w:rsidR="00574BBA" w:rsidRDefault="00574BB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oke, Andrew">
    <w15:presenceInfo w15:providerId="AD" w15:userId="S::andrew.cooke@rezare.com::c44cbf06-ac26-445f-bd77-1bd790812903"/>
  </w15:person>
  <w15:person w15:author="Jon Massey">
    <w15:presenceInfo w15:providerId="AD" w15:userId="S::jm4359@bristol.ac.uk::ce25fa93-76e7-4610-9666-705ffa934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A"/>
    <w:rsid w:val="0001427B"/>
    <w:rsid w:val="00023960"/>
    <w:rsid w:val="00030AE3"/>
    <w:rsid w:val="0004374E"/>
    <w:rsid w:val="00047D1C"/>
    <w:rsid w:val="000504DF"/>
    <w:rsid w:val="00053525"/>
    <w:rsid w:val="00053F37"/>
    <w:rsid w:val="000626A4"/>
    <w:rsid w:val="00064556"/>
    <w:rsid w:val="000658E1"/>
    <w:rsid w:val="00080E7C"/>
    <w:rsid w:val="0008402E"/>
    <w:rsid w:val="000A2344"/>
    <w:rsid w:val="000A5941"/>
    <w:rsid w:val="000A764D"/>
    <w:rsid w:val="000B7B1A"/>
    <w:rsid w:val="000C0930"/>
    <w:rsid w:val="000C36E9"/>
    <w:rsid w:val="000C5682"/>
    <w:rsid w:val="000C7197"/>
    <w:rsid w:val="000D0C77"/>
    <w:rsid w:val="000D18A2"/>
    <w:rsid w:val="000E5B88"/>
    <w:rsid w:val="000F36D2"/>
    <w:rsid w:val="000F3ECA"/>
    <w:rsid w:val="000F5AA4"/>
    <w:rsid w:val="00102A09"/>
    <w:rsid w:val="001035B6"/>
    <w:rsid w:val="001322F7"/>
    <w:rsid w:val="00136EA4"/>
    <w:rsid w:val="0014734D"/>
    <w:rsid w:val="001529DA"/>
    <w:rsid w:val="001538E0"/>
    <w:rsid w:val="001541BF"/>
    <w:rsid w:val="001654B3"/>
    <w:rsid w:val="00165D33"/>
    <w:rsid w:val="00172FE0"/>
    <w:rsid w:val="00176D60"/>
    <w:rsid w:val="00177658"/>
    <w:rsid w:val="00185359"/>
    <w:rsid w:val="0019323C"/>
    <w:rsid w:val="001A7CAC"/>
    <w:rsid w:val="001B4B5C"/>
    <w:rsid w:val="001B67DA"/>
    <w:rsid w:val="001D7C4D"/>
    <w:rsid w:val="001E5EBB"/>
    <w:rsid w:val="00202598"/>
    <w:rsid w:val="00202C58"/>
    <w:rsid w:val="00210DA8"/>
    <w:rsid w:val="0021273A"/>
    <w:rsid w:val="00220823"/>
    <w:rsid w:val="00226B84"/>
    <w:rsid w:val="00231E52"/>
    <w:rsid w:val="00242540"/>
    <w:rsid w:val="00252B6E"/>
    <w:rsid w:val="0025371E"/>
    <w:rsid w:val="00260E7B"/>
    <w:rsid w:val="00265111"/>
    <w:rsid w:val="00266BE8"/>
    <w:rsid w:val="00267B33"/>
    <w:rsid w:val="002907FE"/>
    <w:rsid w:val="00291997"/>
    <w:rsid w:val="002965DE"/>
    <w:rsid w:val="002A3E81"/>
    <w:rsid w:val="002A49E1"/>
    <w:rsid w:val="002A67B9"/>
    <w:rsid w:val="002B16A5"/>
    <w:rsid w:val="002C35FC"/>
    <w:rsid w:val="002D64A5"/>
    <w:rsid w:val="002E5B48"/>
    <w:rsid w:val="002F2526"/>
    <w:rsid w:val="002F2CB5"/>
    <w:rsid w:val="00301720"/>
    <w:rsid w:val="0030375B"/>
    <w:rsid w:val="003109F3"/>
    <w:rsid w:val="00313A02"/>
    <w:rsid w:val="00315C95"/>
    <w:rsid w:val="00323F8D"/>
    <w:rsid w:val="0032455D"/>
    <w:rsid w:val="003444FC"/>
    <w:rsid w:val="00350167"/>
    <w:rsid w:val="003522B5"/>
    <w:rsid w:val="003522CE"/>
    <w:rsid w:val="00355245"/>
    <w:rsid w:val="00357F44"/>
    <w:rsid w:val="0037201F"/>
    <w:rsid w:val="00381356"/>
    <w:rsid w:val="003877D6"/>
    <w:rsid w:val="003A12FF"/>
    <w:rsid w:val="003A2E2F"/>
    <w:rsid w:val="003A7BF2"/>
    <w:rsid w:val="003B0903"/>
    <w:rsid w:val="003B1152"/>
    <w:rsid w:val="003B31F7"/>
    <w:rsid w:val="003B562D"/>
    <w:rsid w:val="003C5B42"/>
    <w:rsid w:val="003D53F3"/>
    <w:rsid w:val="003D789A"/>
    <w:rsid w:val="003E0629"/>
    <w:rsid w:val="003E3FFC"/>
    <w:rsid w:val="003E45B4"/>
    <w:rsid w:val="003E6ADD"/>
    <w:rsid w:val="003F69F7"/>
    <w:rsid w:val="00405B9B"/>
    <w:rsid w:val="004079E1"/>
    <w:rsid w:val="00411791"/>
    <w:rsid w:val="00412B08"/>
    <w:rsid w:val="00414BC9"/>
    <w:rsid w:val="00421D89"/>
    <w:rsid w:val="00424F51"/>
    <w:rsid w:val="00425DA1"/>
    <w:rsid w:val="00433E45"/>
    <w:rsid w:val="004370B4"/>
    <w:rsid w:val="004371BC"/>
    <w:rsid w:val="0044111E"/>
    <w:rsid w:val="00441ACB"/>
    <w:rsid w:val="00444786"/>
    <w:rsid w:val="00444F17"/>
    <w:rsid w:val="00446CDD"/>
    <w:rsid w:val="004515BE"/>
    <w:rsid w:val="00451E79"/>
    <w:rsid w:val="00452A2A"/>
    <w:rsid w:val="004726E7"/>
    <w:rsid w:val="00475135"/>
    <w:rsid w:val="004814F2"/>
    <w:rsid w:val="004842DC"/>
    <w:rsid w:val="00487CB1"/>
    <w:rsid w:val="004A632D"/>
    <w:rsid w:val="004C34D8"/>
    <w:rsid w:val="004E7150"/>
    <w:rsid w:val="00503603"/>
    <w:rsid w:val="00504717"/>
    <w:rsid w:val="00514419"/>
    <w:rsid w:val="00514FE1"/>
    <w:rsid w:val="00526C4B"/>
    <w:rsid w:val="005270C5"/>
    <w:rsid w:val="0054113D"/>
    <w:rsid w:val="00544273"/>
    <w:rsid w:val="00550216"/>
    <w:rsid w:val="0055497C"/>
    <w:rsid w:val="00556A18"/>
    <w:rsid w:val="0056500B"/>
    <w:rsid w:val="00574BBA"/>
    <w:rsid w:val="005760D2"/>
    <w:rsid w:val="0057637B"/>
    <w:rsid w:val="00585121"/>
    <w:rsid w:val="00585210"/>
    <w:rsid w:val="005862B5"/>
    <w:rsid w:val="00592FFB"/>
    <w:rsid w:val="0059450A"/>
    <w:rsid w:val="0059510E"/>
    <w:rsid w:val="005A7F6A"/>
    <w:rsid w:val="005B0B8F"/>
    <w:rsid w:val="005B67CD"/>
    <w:rsid w:val="005C0875"/>
    <w:rsid w:val="005C20B9"/>
    <w:rsid w:val="005D3D9E"/>
    <w:rsid w:val="005D78B4"/>
    <w:rsid w:val="005F44F5"/>
    <w:rsid w:val="006146E6"/>
    <w:rsid w:val="00620EB0"/>
    <w:rsid w:val="00634A0F"/>
    <w:rsid w:val="00636142"/>
    <w:rsid w:val="00641D6D"/>
    <w:rsid w:val="0064222C"/>
    <w:rsid w:val="00656B2B"/>
    <w:rsid w:val="00660B12"/>
    <w:rsid w:val="006754C9"/>
    <w:rsid w:val="00675943"/>
    <w:rsid w:val="0068777B"/>
    <w:rsid w:val="00694B19"/>
    <w:rsid w:val="006A3FB7"/>
    <w:rsid w:val="006A4CDE"/>
    <w:rsid w:val="006A7B12"/>
    <w:rsid w:val="006C67A9"/>
    <w:rsid w:val="006D0DF6"/>
    <w:rsid w:val="006E4107"/>
    <w:rsid w:val="006E6D60"/>
    <w:rsid w:val="006E7AA2"/>
    <w:rsid w:val="006F5AE3"/>
    <w:rsid w:val="0070489B"/>
    <w:rsid w:val="007056D4"/>
    <w:rsid w:val="007229AF"/>
    <w:rsid w:val="007251DE"/>
    <w:rsid w:val="00726290"/>
    <w:rsid w:val="0072663E"/>
    <w:rsid w:val="00733B26"/>
    <w:rsid w:val="00737BED"/>
    <w:rsid w:val="007514CB"/>
    <w:rsid w:val="00752946"/>
    <w:rsid w:val="00755978"/>
    <w:rsid w:val="00762AB5"/>
    <w:rsid w:val="00763CC0"/>
    <w:rsid w:val="007676A5"/>
    <w:rsid w:val="00774C0A"/>
    <w:rsid w:val="007920BD"/>
    <w:rsid w:val="007A1031"/>
    <w:rsid w:val="007A2BF1"/>
    <w:rsid w:val="007A61FC"/>
    <w:rsid w:val="007A68DB"/>
    <w:rsid w:val="007B169C"/>
    <w:rsid w:val="007B26B0"/>
    <w:rsid w:val="007B36C9"/>
    <w:rsid w:val="007C26FF"/>
    <w:rsid w:val="007C7CC0"/>
    <w:rsid w:val="007D42B4"/>
    <w:rsid w:val="007E1854"/>
    <w:rsid w:val="007F0A11"/>
    <w:rsid w:val="007F3919"/>
    <w:rsid w:val="007F4217"/>
    <w:rsid w:val="007F74E9"/>
    <w:rsid w:val="007F7B48"/>
    <w:rsid w:val="00831CDE"/>
    <w:rsid w:val="00834070"/>
    <w:rsid w:val="008354DD"/>
    <w:rsid w:val="00844171"/>
    <w:rsid w:val="00853A6A"/>
    <w:rsid w:val="00854753"/>
    <w:rsid w:val="008608D5"/>
    <w:rsid w:val="00861D5A"/>
    <w:rsid w:val="00864892"/>
    <w:rsid w:val="00866428"/>
    <w:rsid w:val="008869F8"/>
    <w:rsid w:val="00891FF7"/>
    <w:rsid w:val="008A40C5"/>
    <w:rsid w:val="008D6309"/>
    <w:rsid w:val="008F374A"/>
    <w:rsid w:val="008F3D17"/>
    <w:rsid w:val="0092305C"/>
    <w:rsid w:val="00943F45"/>
    <w:rsid w:val="00946DC6"/>
    <w:rsid w:val="0095231B"/>
    <w:rsid w:val="00960AA2"/>
    <w:rsid w:val="00964457"/>
    <w:rsid w:val="00970FCF"/>
    <w:rsid w:val="00997075"/>
    <w:rsid w:val="009A0C1B"/>
    <w:rsid w:val="009B15A4"/>
    <w:rsid w:val="009E429A"/>
    <w:rsid w:val="009E4C2D"/>
    <w:rsid w:val="009F7869"/>
    <w:rsid w:val="009F7902"/>
    <w:rsid w:val="00A0688A"/>
    <w:rsid w:val="00A07352"/>
    <w:rsid w:val="00A11861"/>
    <w:rsid w:val="00A26889"/>
    <w:rsid w:val="00A27CFF"/>
    <w:rsid w:val="00A33F29"/>
    <w:rsid w:val="00A36608"/>
    <w:rsid w:val="00A40FF5"/>
    <w:rsid w:val="00A43F1D"/>
    <w:rsid w:val="00A457CA"/>
    <w:rsid w:val="00A46563"/>
    <w:rsid w:val="00A5748C"/>
    <w:rsid w:val="00A60AE0"/>
    <w:rsid w:val="00A63B70"/>
    <w:rsid w:val="00A6555E"/>
    <w:rsid w:val="00A80B0A"/>
    <w:rsid w:val="00A81D79"/>
    <w:rsid w:val="00A82C18"/>
    <w:rsid w:val="00A8444E"/>
    <w:rsid w:val="00A972CF"/>
    <w:rsid w:val="00AD0789"/>
    <w:rsid w:val="00AE1426"/>
    <w:rsid w:val="00AE4171"/>
    <w:rsid w:val="00AE6759"/>
    <w:rsid w:val="00AF7507"/>
    <w:rsid w:val="00B00276"/>
    <w:rsid w:val="00B13A7F"/>
    <w:rsid w:val="00B212BA"/>
    <w:rsid w:val="00B32365"/>
    <w:rsid w:val="00B41087"/>
    <w:rsid w:val="00B62716"/>
    <w:rsid w:val="00B708C7"/>
    <w:rsid w:val="00B75817"/>
    <w:rsid w:val="00B8787D"/>
    <w:rsid w:val="00BA6109"/>
    <w:rsid w:val="00BB074E"/>
    <w:rsid w:val="00BB3107"/>
    <w:rsid w:val="00BC75B0"/>
    <w:rsid w:val="00BD073D"/>
    <w:rsid w:val="00BD7FB0"/>
    <w:rsid w:val="00BF4099"/>
    <w:rsid w:val="00BF52D9"/>
    <w:rsid w:val="00BF78E6"/>
    <w:rsid w:val="00C0634B"/>
    <w:rsid w:val="00C1709B"/>
    <w:rsid w:val="00C2034D"/>
    <w:rsid w:val="00C24CE8"/>
    <w:rsid w:val="00C2607D"/>
    <w:rsid w:val="00C45782"/>
    <w:rsid w:val="00C50068"/>
    <w:rsid w:val="00C565AC"/>
    <w:rsid w:val="00C7020E"/>
    <w:rsid w:val="00C80C98"/>
    <w:rsid w:val="00CA59AE"/>
    <w:rsid w:val="00CC0EA3"/>
    <w:rsid w:val="00CC3A12"/>
    <w:rsid w:val="00CD180B"/>
    <w:rsid w:val="00CD1B72"/>
    <w:rsid w:val="00CD1BAE"/>
    <w:rsid w:val="00CE5A32"/>
    <w:rsid w:val="00CE5EF5"/>
    <w:rsid w:val="00D020FC"/>
    <w:rsid w:val="00D370C4"/>
    <w:rsid w:val="00D40D06"/>
    <w:rsid w:val="00D430F7"/>
    <w:rsid w:val="00D53893"/>
    <w:rsid w:val="00D56297"/>
    <w:rsid w:val="00D5764F"/>
    <w:rsid w:val="00D603AF"/>
    <w:rsid w:val="00D724F8"/>
    <w:rsid w:val="00D767CB"/>
    <w:rsid w:val="00D83500"/>
    <w:rsid w:val="00D86881"/>
    <w:rsid w:val="00D92524"/>
    <w:rsid w:val="00DA0E5E"/>
    <w:rsid w:val="00DB2D50"/>
    <w:rsid w:val="00DC2823"/>
    <w:rsid w:val="00DC5B8C"/>
    <w:rsid w:val="00DC7B19"/>
    <w:rsid w:val="00DD2B51"/>
    <w:rsid w:val="00DD3A50"/>
    <w:rsid w:val="00DD657C"/>
    <w:rsid w:val="00DD6D5E"/>
    <w:rsid w:val="00DD729D"/>
    <w:rsid w:val="00DE1DE5"/>
    <w:rsid w:val="00DE4672"/>
    <w:rsid w:val="00DE49CA"/>
    <w:rsid w:val="00DF141C"/>
    <w:rsid w:val="00DF3A2A"/>
    <w:rsid w:val="00E0374D"/>
    <w:rsid w:val="00E06F2E"/>
    <w:rsid w:val="00E132F4"/>
    <w:rsid w:val="00E13AC8"/>
    <w:rsid w:val="00E26427"/>
    <w:rsid w:val="00E27DF6"/>
    <w:rsid w:val="00E37AE7"/>
    <w:rsid w:val="00E53D17"/>
    <w:rsid w:val="00E66829"/>
    <w:rsid w:val="00E669FC"/>
    <w:rsid w:val="00E756D2"/>
    <w:rsid w:val="00E77C92"/>
    <w:rsid w:val="00EA1A50"/>
    <w:rsid w:val="00EC0507"/>
    <w:rsid w:val="00EC5F23"/>
    <w:rsid w:val="00EE0B68"/>
    <w:rsid w:val="00EE24A7"/>
    <w:rsid w:val="00F0184D"/>
    <w:rsid w:val="00F11074"/>
    <w:rsid w:val="00F114E2"/>
    <w:rsid w:val="00F15FAC"/>
    <w:rsid w:val="00F2516F"/>
    <w:rsid w:val="00F3355E"/>
    <w:rsid w:val="00F33CBE"/>
    <w:rsid w:val="00F52652"/>
    <w:rsid w:val="00F56EAD"/>
    <w:rsid w:val="00F62C3F"/>
    <w:rsid w:val="00F65302"/>
    <w:rsid w:val="00F712C4"/>
    <w:rsid w:val="00F819F9"/>
    <w:rsid w:val="00F83274"/>
    <w:rsid w:val="00FB6DCA"/>
    <w:rsid w:val="00FD176A"/>
    <w:rsid w:val="00FD3696"/>
    <w:rsid w:val="00FD73CF"/>
    <w:rsid w:val="00FE012C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033F6B"/>
  <w15:chartTrackingRefBased/>
  <w15:docId w15:val="{839D3D76-1FBD-4E91-9DAD-46AFA66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2E"/>
  </w:style>
  <w:style w:type="paragraph" w:styleId="Footer">
    <w:name w:val="footer"/>
    <w:basedOn w:val="Normal"/>
    <w:link w:val="Foot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2E"/>
  </w:style>
  <w:style w:type="table" w:styleId="PlainTable1">
    <w:name w:val="Plain Table 1"/>
    <w:basedOn w:val="TableNormal"/>
    <w:uiPriority w:val="41"/>
    <w:rsid w:val="003B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4F2"/>
  </w:style>
  <w:style w:type="character" w:styleId="Hyperlink">
    <w:name w:val="Hyperlink"/>
    <w:basedOn w:val="DefaultParagraphFont"/>
    <w:uiPriority w:val="99"/>
    <w:semiHidden/>
    <w:unhideWhenUsed/>
    <w:rsid w:val="0025371E"/>
    <w:rPr>
      <w:color w:val="0000FF"/>
      <w:u w:val="single"/>
    </w:rPr>
  </w:style>
  <w:style w:type="paragraph" w:styleId="NoSpacing">
    <w:name w:val="No Spacing"/>
    <w:uiPriority w:val="1"/>
    <w:qFormat/>
    <w:rsid w:val="007D4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B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B51"/>
    <w:rPr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D2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www.gov.uk/guidance/register-land-you-use-to-keep-livesto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dewg/ICAR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5" Type="http://schemas.openxmlformats.org/officeDocument/2006/relationships/hyperlink" Target="https://www.vmd.defra.gov.uk/ProductInformationDatabase/" TargetMode="External"/><Relationship Id="rId33" Type="http://schemas.openxmlformats.org/officeDocument/2006/relationships/hyperlink" Target="https://www.gs1.org/standards/id-keys/gti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icar.org/index.php/technical-bodies/working-groups/animal-data-exchange-wg/" TargetMode="External"/><Relationship Id="rId29" Type="http://schemas.openxmlformats.org/officeDocument/2006/relationships/hyperlink" Target="https://github.com/adewg/ICAR/blob/master/Release%20Candidate%20Messages/icarDateTimeType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gov.uk/guidance/marketing-authorisations-for-veterinary-medicines" TargetMode="External"/><Relationship Id="rId32" Type="http://schemas.openxmlformats.org/officeDocument/2006/relationships/hyperlink" Target="https://github.com/adewg/ICAR/blob/master/Release%20Candidate%20Messages/icarMetaDataResource.js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://www.legislation.gov.uk/uksi/2013/2033/part/3" TargetMode="External"/><Relationship Id="rId28" Type="http://schemas.openxmlformats.org/officeDocument/2006/relationships/hyperlink" Target="https://github.com/adewg/ICAR/blob/master/Release%20Candidate%20Messages/icarEventCoreResource.json" TargetMode="External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ww.icar.org/" TargetMode="External"/><Relationship Id="rId31" Type="http://schemas.openxmlformats.org/officeDocument/2006/relationships/hyperlink" Target="https://tools.ietf.org/html/rfc4122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yperlink" Target="http://www.farmdatastandards.org.nz/wp-content/uploads/2016/03/DINDS-Animal-Standard-V1.0.1-2014-11-20.pdf" TargetMode="External"/><Relationship Id="rId27" Type="http://schemas.openxmlformats.org/officeDocument/2006/relationships/hyperlink" Target="https://github.com/adewg/ICAR/blob/master/Release%20Candidate%20Messages/icarAnimalIdentifierType.json%20" TargetMode="External"/><Relationship Id="rId30" Type="http://schemas.openxmlformats.org/officeDocument/2006/relationships/hyperlink" Target="https://www.iso.org/standard/40874.html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2B6812BFDB2408D0E77D8B6F7274E" ma:contentTypeVersion="4" ma:contentTypeDescription="Create a new document." ma:contentTypeScope="" ma:versionID="24634dfdce8c71b2c561b49f5512fcec">
  <xsd:schema xmlns:xsd="http://www.w3.org/2001/XMLSchema" xmlns:xs="http://www.w3.org/2001/XMLSchema" xmlns:p="http://schemas.microsoft.com/office/2006/metadata/properties" xmlns:ns2="f1191966-f846-48b4-b738-6efd29774c82" xmlns:ns3="7a1f31ae-0124-404b-818e-99c5a54c8377" targetNamespace="http://schemas.microsoft.com/office/2006/metadata/properties" ma:root="true" ma:fieldsID="f4ba060bcd51faf989442734423a1d68" ns2:_="" ns3:_="">
    <xsd:import namespace="f1191966-f846-48b4-b738-6efd29774c82"/>
    <xsd:import namespace="7a1f31ae-0124-404b-818e-99c5a54c8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91966-f846-48b4-b738-6efd29774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f31ae-0124-404b-818e-99c5a54c83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a1f31ae-0124-404b-818e-99c5a54c8377">
      <UserInfo>
        <DisplayName>Kristen Reyher</DisplayName>
        <AccountId>14</AccountId>
        <AccountType/>
      </UserInfo>
      <UserInfo>
        <DisplayName>Andrew Dowsey</DisplayName>
        <AccountId>13</AccountId>
        <AccountType/>
      </UserInfo>
      <UserInfo>
        <DisplayName>David Barrett</DisplayName>
        <AccountId>17</AccountId>
        <AccountType/>
      </UserInfo>
      <UserInfo>
        <DisplayName>Judith Capper</DisplayName>
        <AccountId>18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The19</b:Tag>
    <b:SourceType>InternetSite</b:SourceType>
    <b:Guid>{47CBC71C-849E-4711-8A0E-E5CA08525912}</b:Guid>
    <b:Author>
      <b:Author>
        <b:Corporate>ICAR</b:Corporate>
      </b:Author>
    </b:Author>
    <b:Title>ICAR - The Global Standard for Livestock Data</b:Title>
    <b:Year>2019</b:Year>
    <b:YearAccessed>2019</b:YearAccessed>
    <b:MonthAccessed>July</b:MonthAccessed>
    <b:DayAccessed>10</b:DayAccessed>
    <b:URL>https://www.icar.org/</b:URL>
    <b:RefOrder>1</b:RefOrder>
  </b:Source>
  <b:Source>
    <b:Tag>ICA19</b:Tag>
    <b:SourceType>InternetSite</b:SourceType>
    <b:Guid>{1B7B3F41-4E68-41DF-B219-C1F1BB39D997}</b:Guid>
    <b:Author>
      <b:Author>
        <b:Corporate>ICAR</b:Corporate>
      </b:Author>
    </b:Author>
    <b:Title>Animal Data Exchange Working Group</b:Title>
    <b:Year>2019</b:Year>
    <b:YearAccessed>2019</b:YearAccessed>
    <b:MonthAccessed>July</b:MonthAccessed>
    <b:DayAccessed>10</b:DayAccessed>
    <b:URL>https://www.icar.org/index.php/technical-bodies/working-groups/animal-data-exchange-wg/</b:URL>
    <b:RefOrder>2</b:RefOrder>
  </b:Source>
  <b:Source>
    <b:Tag>ADE19</b:Tag>
    <b:SourceType>InternetSite</b:SourceType>
    <b:Guid>{9C02857D-469C-4922-B91F-DFA98996FE33}</b:Guid>
    <b:Author>
      <b:Author>
        <b:Corporate>ADE Working Group</b:Corporate>
      </b:Author>
    </b:Author>
    <b:Title>ICAR ADE JSON draft</b:Title>
    <b:Year>2019</b:Year>
    <b:YearAccessed>2019</b:YearAccessed>
    <b:MonthAccessed>July</b:MonthAccessed>
    <b:DayAccessed>10</b:DayAccessed>
    <b:URL>https://github.com/adewg/ICAR</b:URL>
    <b:RefOrder>3</b:RefOrder>
  </b:Source>
  <b:Source>
    <b:Tag>The13</b:Tag>
    <b:SourceType>InternetSite</b:SourceType>
    <b:Guid>{6C539ED9-7171-48EF-BBB5-F5FE4EC91663}</b:Guid>
    <b:Title>The Veterinary Medicines Regulations 2013, PART 3</b:Title>
    <b:Year>2013</b:Year>
    <b:YearAccessed>2019</b:YearAccessed>
    <b:MonthAccessed>July</b:MonthAccessed>
    <b:DayAccessed>10</b:DayAccessed>
    <b:URL>http://www.legislation.gov.uk/uksi/2013/2033/part/3</b:URL>
    <b:Author>
      <b:Author>
        <b:Corporate>The Veterinary Medicines Regulations</b:Corporate>
      </b:Author>
    </b:Author>
    <b:RefOrder>5</b:RefOrder>
  </b:Source>
  <b:Source>
    <b:Tag>ADE191</b:Tag>
    <b:SourceType>InternetSite</b:SourceType>
    <b:Guid>{E0CFF1B5-B644-459E-9380-DD8596BC6E23}</b:Guid>
    <b:Author>
      <b:Author>
        <b:Corporate>ADE Working Group</b:Corporate>
      </b:Author>
    </b:Author>
    <b:InternetSiteTitle>ICAR Animal Identifier Type</b:InternetSiteTitle>
    <b:Year>2019</b:Year>
    <b:YearAccessed>2019</b:YearAccessed>
    <b:MonthAccessed>July</b:MonthAccessed>
    <b:DayAccessed>10</b:DayAccessed>
    <b:URL>https://github.com/adewg/ICAR/blob/master/Release%20Candidate%20Messages/icarAnimalIdentifierType.json </b:URL>
    <b:RefOrder>9</b:RefOrder>
  </b:Source>
  <b:Source>
    <b:Tag>ADE</b:Tag>
    <b:SourceType>InternetSite</b:SourceType>
    <b:Guid>{50274FC7-9382-4624-96F2-8310D8093461}</b:Guid>
    <b:Author>
      <b:Author>
        <b:Corporate>ADE Working Group</b:Corporate>
      </b:Author>
    </b:Author>
    <b:URL>https://github.com/adewg/ICAR/blob/master/Release%20Candidate%20Messages/icarDateTimeType.json</b:URL>
    <b:InternetSiteTitle>ICAR Date Time Type</b:InternetSiteTitle>
    <b:Year>2019</b:Year>
    <b:YearAccessed>2019</b:YearAccessed>
    <b:MonthAccessed>July</b:MonthAccessed>
    <b:DayAccessed>10</b:DayAccessed>
    <b:RefOrder>11</b:RefOrder>
  </b:Source>
  <b:Source>
    <b:Tag>ADE192</b:Tag>
    <b:SourceType>InternetSite</b:SourceType>
    <b:Guid>{D023F120-E943-4E73-ACCA-0F6881BED5FE}</b:Guid>
    <b:Author>
      <b:Author>
        <b:Corporate>ADE Working Group</b:Corporate>
      </b:Author>
    </b:Author>
    <b:InternetSiteTitle>ICAR Metadata Resource</b:InternetSiteTitle>
    <b:Year>2019</b:Year>
    <b:YearAccessed>2019</b:YearAccessed>
    <b:MonthAccessed>July</b:MonthAccessed>
    <b:DayAccessed>10</b:DayAccessed>
    <b:URL>https://github.com/adewg/ICAR/blob/master/Release%20Candidate%20Messages/icarMetaDataResource.json</b:URL>
    <b:RefOrder>14</b:RefOrder>
  </b:Source>
  <b:Source>
    <b:Tag>Int05</b:Tag>
    <b:SourceType>InternetSite</b:SourceType>
    <b:Guid>{CA7A7281-FB91-4C30-9424-BE419E27DA56}</b:Guid>
    <b:Author>
      <b:Author>
        <b:Corporate>Internet Engineering Task Force</b:Corporate>
      </b:Author>
    </b:Author>
    <b:InternetSiteTitle>A Universally Unique IDentifier (UUID) URN Namespace</b:InternetSiteTitle>
    <b:Year>2005</b:Year>
    <b:YearAccessed>2019</b:YearAccessed>
    <b:MonthAccessed>July</b:MonthAccessed>
    <b:DayAccessed>10</b:DayAccessed>
    <b:URL>https://tools.ietf.org/html/rfc4122</b:URL>
    <b:RefOrder>13</b:RefOrder>
  </b:Source>
  <b:Source>
    <b:Tag>Int04</b:Tag>
    <b:SourceType>InternetSite</b:SourceType>
    <b:Guid>{61541EB2-2625-44E0-BBCA-84161D58DEFE}</b:Guid>
    <b:Author>
      <b:Author>
        <b:Corporate>International Organisation for Standardisation</b:Corporate>
      </b:Author>
    </b:Author>
    <b:InternetSiteTitle>ISO 8601:2004 Data elements and interchange formats -- Information interchange -- Representation of dates and times</b:InternetSiteTitle>
    <b:Year>2004</b:Year>
    <b:YearAccessed>2019</b:YearAccessed>
    <b:MonthAccessed>July</b:MonthAccessed>
    <b:DayAccessed>10</b:DayAccessed>
    <b:URL>https://www.iso.org/standard/40874.html</b:URL>
    <b:RefOrder>12</b:RefOrder>
  </b:Source>
  <b:Source>
    <b:Tag>Vet15</b:Tag>
    <b:SourceType>InternetSite</b:SourceType>
    <b:Guid>{438F0B49-0582-4427-B6D7-751985146E7B}</b:Guid>
    <b:Author>
      <b:Author>
        <b:Corporate>Veterinary Medicines Directorate</b:Corporate>
      </b:Author>
    </b:Author>
    <b:InternetSiteTitle>Marketing authorisations for veterinary medicines</b:InternetSiteTitle>
    <b:Year>2015</b:Year>
    <b:YearAccessed>2018</b:YearAccessed>
    <b:MonthAccessed>July</b:MonthAccessed>
    <b:DayAccessed>10</b:DayAccessed>
    <b:URL>https://www.gov.uk/guidance/marketing-authorisations-for-veterinary-medicines</b:URL>
    <b:RefOrder>6</b:RefOrder>
  </b:Source>
  <b:Source>
    <b:Tag>GS119</b:Tag>
    <b:SourceType>InternetSite</b:SourceType>
    <b:Guid>{C163CD43-A15C-4044-A38C-E87D4BCE0174}</b:Guid>
    <b:Author>
      <b:Author>
        <b:Corporate>GS1</b:Corporate>
      </b:Author>
    </b:Author>
    <b:InternetSiteTitle>Global Trade Item Number (GTIN)</b:InternetSiteTitle>
    <b:Year>2019</b:Year>
    <b:YearAccessed>2019</b:YearAccessed>
    <b:MonthAccessed>July</b:MonthAccessed>
    <b:DayAccessed>2010</b:DayAccessed>
    <b:URL>https://www.gs1.org/standards/id-keys/gtin</b:URL>
    <b:RefOrder>15</b:RefOrder>
  </b:Source>
  <b:Source>
    <b:Tag>Rur18</b:Tag>
    <b:SourceType>InternetSite</b:SourceType>
    <b:Guid>{190166DD-6CA9-4450-ABDF-0324E587F68A}</b:Guid>
    <b:Author>
      <b:Author>
        <b:Corporate>Rural Payments Agency</b:Corporate>
      </b:Author>
    </b:Author>
    <b:InternetSiteTitle>Register land you use to keep livestock</b:InternetSiteTitle>
    <b:Year>2018</b:Year>
    <b:YearAccessed>2019</b:YearAccessed>
    <b:MonthAccessed>July</b:MonthAccessed>
    <b:DayAccessed>10</b:DayAccessed>
    <b:URL>https://www.gov.uk/guidance/register-land-you-use-to-keep-livestock</b:URL>
    <b:RefOrder>8</b:RefOrder>
  </b:Source>
  <b:Source>
    <b:Tag>Coo14</b:Tag>
    <b:SourceType>DocumentFromInternetSite</b:SourceType>
    <b:Guid>{00F695E7-411E-4A40-A1CF-B270424CBF16}</b:Guid>
    <b:InternetSiteTitle>Farm Data Standards New Zealand</b:InternetSiteTitle>
    <b:Year>2014</b:Year>
    <b:YearAccessed>2019</b:YearAccessed>
    <b:MonthAccessed>July</b:MonthAccessed>
    <b:DayAccessed>31</b:DayAccessed>
    <b:URL>http://www.farmdatastandards.org.nz/wp-content/uploads/2016/03/DINDS-Animal-Standard-V1.0.1-2014-11-20.pdf</b:URL>
    <b:Title>Animal Data Standard</b:Title>
    <b:Author>
      <b:Author>
        <b:NameList>
          <b:Person>
            <b:Last>Cooke</b:Last>
            <b:First>Andrew</b:First>
          </b:Person>
          <b:Person>
            <b:Last>Saunders</b:Last>
            <b:First>Kim</b:First>
          </b:Person>
          <b:Person>
            <b:Last>Thornborough</b:Last>
            <b:First>Jenna</b:First>
          </b:Person>
          <b:Person>
            <b:Last>Lineham</b:Last>
            <b:First>Doug</b:First>
          </b:Person>
          <b:Person>
            <b:Last>Wilson</b:Last>
            <b:First>Don</b:First>
          </b:Person>
        </b:NameList>
      </b:Author>
    </b:Author>
    <b:Month>November</b:Month>
    <b:Day>20</b:Day>
    <b:Version>1.0.1</b:Version>
    <b:RefOrder>4</b:RefOrder>
  </b:Source>
  <b:Source>
    <b:Tag>Vet19</b:Tag>
    <b:SourceType>InternetSite</b:SourceType>
    <b:Guid>{134741D6-6215-4D69-976E-E4068E947A68}</b:Guid>
    <b:InternetSiteTitle>Product Information Database</b:InternetSiteTitle>
    <b:Year>2019</b:Year>
    <b:YearAccessed>2019</b:YearAccessed>
    <b:MonthAccessed>July</b:MonthAccessed>
    <b:DayAccessed>31</b:DayAccessed>
    <b:URL>https://www.vmd.defra.gov.uk/ProductInformationDatabase/</b:URL>
    <b:Author>
      <b:Author>
        <b:Corporate>Veterinary Medicines Directorate</b:Corporate>
      </b:Author>
    </b:Author>
    <b:RefOrder>7</b:RefOrder>
  </b:Source>
  <b:Source>
    <b:Tag>ADE193</b:Tag>
    <b:SourceType>InternetSite</b:SourceType>
    <b:Guid>{268DB9D3-4931-4BBC-BE09-F4B907E0E2F2}</b:Guid>
    <b:Author>
      <b:Author>
        <b:Corporate>ADE Working Group</b:Corporate>
      </b:Author>
    </b:Author>
    <b:InternetSiteTitle>ICAR Event Core Resource</b:InternetSiteTitle>
    <b:Year>2019</b:Year>
    <b:YearAccessed>2019</b:YearAccessed>
    <b:MonthAccessed>July</b:MonthAccessed>
    <b:DayAccessed>31</b:DayAccessed>
    <b:URL>https://github.com/adewg/ICAR/blob/master/Release%20Candidate%20Messages/icarEventCoreResource.json</b:URL>
    <b:RefOrder>10</b:RefOrder>
  </b:Source>
</b:Sources>
</file>

<file path=customXml/itemProps1.xml><?xml version="1.0" encoding="utf-8"?>
<ds:datastoreItem xmlns:ds="http://schemas.openxmlformats.org/officeDocument/2006/customXml" ds:itemID="{534C3D7F-1297-4210-BDCA-A3A954815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91966-f846-48b4-b738-6efd29774c82"/>
    <ds:schemaRef ds:uri="7a1f31ae-0124-404b-818e-99c5a54c8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0BD7A-6B43-4827-BC4A-B6C65AF9D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C54AA-ABA3-41B7-AB08-8994AB18C5AA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a1f31ae-0124-404b-818e-99c5a54c8377"/>
    <ds:schemaRef ds:uri="http://purl.org/dc/elements/1.1/"/>
    <ds:schemaRef ds:uri="http://schemas.openxmlformats.org/package/2006/metadata/core-properties"/>
    <ds:schemaRef ds:uri="http://purl.org/dc/terms/"/>
    <ds:schemaRef ds:uri="f1191966-f846-48b4-b738-6efd29774c8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BEF5F15-5634-4360-B6B6-E0757E68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Massey</dc:creator>
  <cp:keywords/>
  <dc:description/>
  <cp:lastModifiedBy>Jon Massey</cp:lastModifiedBy>
  <cp:revision>3</cp:revision>
  <dcterms:created xsi:type="dcterms:W3CDTF">2019-09-04T17:04:00Z</dcterms:created>
  <dcterms:modified xsi:type="dcterms:W3CDTF">2019-09-04T17:05:00Z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0x01010066E2B6812BFDB2408D0E77D8B6F7274E</vt:lpwstr>
  </property>
  <property fmtid="{D5CDD505-2E9C-101B-9397-08002B2CF9AE}" pid="3" name="MSIP_Label_f35276e5-7dcf-4896-8462-2e13300bb1ae_Enabled">
    <vt:lpwstr>True</vt:lpwstr>
  </property>
  <property fmtid="{D5CDD505-2E9C-101B-9397-08002B2CF9AE}" pid="4" name="MSIP_Label_f35276e5-7dcf-4896-8462-2e13300bb1ae_SiteId">
    <vt:lpwstr>b2e47f30-cd7d-4a4e-a5da-b18cf1a4151b</vt:lpwstr>
  </property>
  <property fmtid="{D5CDD505-2E9C-101B-9397-08002B2CF9AE}" pid="5" name="MSIP_Label_f35276e5-7dcf-4896-8462-2e13300bb1ae_Owner">
    <vt:lpwstr>jm4359@bristol.ac.uk</vt:lpwstr>
  </property>
  <property fmtid="{D5CDD505-2E9C-101B-9397-08002B2CF9AE}" pid="6" name="MSIP_Label_f35276e5-7dcf-4896-8462-2e13300bb1ae_SetDate">
    <vt:lpwstr>2019-08-05T09:21:59.7366005Z</vt:lpwstr>
  </property>
  <property fmtid="{D5CDD505-2E9C-101B-9397-08002B2CF9AE}" pid="7" name="MSIP_Label_f35276e5-7dcf-4896-8462-2e13300bb1ae_Name">
    <vt:lpwstr>Public</vt:lpwstr>
  </property>
  <property fmtid="{D5CDD505-2E9C-101B-9397-08002B2CF9AE}" pid="8" name="MSIP_Label_f35276e5-7dcf-4896-8462-2e13300bb1ae_Application">
    <vt:lpwstr>Microsoft Azure Information Protection</vt:lpwstr>
  </property>
  <property fmtid="{D5CDD505-2E9C-101B-9397-08002B2CF9AE}" pid="9" name="MSIP_Label_f35276e5-7dcf-4896-8462-2e13300bb1ae_ActionId">
    <vt:lpwstr>318bd065-722b-4821-a62c-ed4d6ffbd8d9</vt:lpwstr>
  </property>
  <property fmtid="{D5CDD505-2E9C-101B-9397-08002B2CF9AE}" pid="10" name="MSIP_Label_f35276e5-7dcf-4896-8462-2e13300bb1ae_Extended_MSFT_Method">
    <vt:lpwstr>Manual</vt:lpwstr>
  </property>
  <property fmtid="{D5CDD505-2E9C-101B-9397-08002B2CF9AE}" pid="11" name="Sensitivity">
    <vt:lpwstr>Public</vt:lpwstr>
  </property>
</Properties>
</file>